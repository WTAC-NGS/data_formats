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color w:val="990000"/>
          <w:sz w:val="24"/>
          <w:szCs w:val="24"/>
        </w:rPr>
      </w:pPr>
      <w:r w:rsidDel="00000000" w:rsidR="00000000" w:rsidRPr="00000000">
        <w:rPr>
          <w:b w:val="1"/>
          <w:color w:val="990000"/>
          <w:sz w:val="24"/>
          <w:szCs w:val="24"/>
          <w:rtl w:val="0"/>
        </w:rPr>
        <w:t xml:space="preserve">Practical exercises: File formats and QC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 online version of this document can be found here </w:t>
      </w:r>
      <w:hyperlink r:id="rId6">
        <w:r w:rsidDel="00000000" w:rsidR="00000000" w:rsidRPr="00000000">
          <w:rPr>
            <w:color w:val="1155cc"/>
            <w:u w:val="single"/>
            <w:rtl w:val="0"/>
          </w:rPr>
          <w:t xml:space="preserve">https://tinyurl.com/ybyq3rk3</w:t>
        </w:r>
      </w:hyperlink>
      <w:r w:rsidDel="00000000" w:rsidR="00000000" w:rsidRPr="00000000">
        <w:rPr>
          <w:rtl w:val="0"/>
        </w:rPr>
        <w:t xml:space="preserve">.</w:t>
      </w:r>
      <w:r w:rsidDel="00000000" w:rsidR="00000000" w:rsidRPr="00000000">
        <w:rPr>
          <w:rtl w:val="0"/>
        </w:rPr>
        <w:t xml:space="preserve"> Please feel free to add comments if anything is unclear or incorrect. The answers to the exercises can be found at the end of this document. However, try to figure out answers yourself as that is the most effective way to learn.</w:t>
      </w:r>
    </w:p>
    <w:p w:rsidR="00000000" w:rsidDel="00000000" w:rsidP="00000000" w:rsidRDefault="00000000" w:rsidRPr="00000000" w14:paraId="00000004">
      <w:pPr>
        <w:rPr>
          <w:b w:val="1"/>
          <w:color w:val="990000"/>
        </w:rPr>
      </w:pPr>
      <w:r w:rsidDel="00000000" w:rsidR="00000000" w:rsidRPr="00000000">
        <w:rPr>
          <w:rtl w:val="0"/>
        </w:rPr>
      </w:r>
    </w:p>
    <w:p w:rsidR="00000000" w:rsidDel="00000000" w:rsidP="00000000" w:rsidRDefault="00000000" w:rsidRPr="00000000" w14:paraId="00000005">
      <w:pPr>
        <w:rPr>
          <w:b w:val="1"/>
          <w:color w:val="990000"/>
        </w:rPr>
      </w:pPr>
      <w:r w:rsidDel="00000000" w:rsidR="00000000" w:rsidRPr="00000000">
        <w:rPr>
          <w:b w:val="1"/>
          <w:color w:val="990000"/>
          <w:rtl w:val="0"/>
        </w:rPr>
        <w:t xml:space="preserve">Exercise 1: SAM header line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SAM/BAM format is the accepted standard format for storing NGS sequencing reads, base qualities, associated meta-data and alignments of the data to a reference genome. If no reference genome is available, the data can also be stored unaligned.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Download the SAM/BAM file specification document from</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http://samtools.github.io/hts-specs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hyperlink r:id="rId9">
        <w:r w:rsidDel="00000000" w:rsidR="00000000" w:rsidRPr="00000000">
          <w:rPr>
            <w:color w:val="1155cc"/>
            <w:u w:val="single"/>
            <w:rtl w:val="0"/>
          </w:rPr>
          <w:t xml:space="preserve">direct link</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From reading page 4 of the SAM specification, look at the following line from the header of the BAM file:</w:t>
      </w:r>
    </w:p>
    <w:p w:rsidR="00000000" w:rsidDel="00000000" w:rsidP="00000000" w:rsidRDefault="00000000" w:rsidRPr="00000000" w14:paraId="0000000D">
      <w:pPr>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@RG ID:ERR003612 PL:ILLUMINA LB:g1k-sc-NA20538-TOS-1 PI:2000 DS:SRP000540 SM:NA20538 </w:t>
      </w:r>
    </w:p>
    <w:p w:rsidR="00000000" w:rsidDel="00000000" w:rsidP="00000000" w:rsidRDefault="00000000" w:rsidRPr="00000000" w14:paraId="0000000E">
      <w:pPr>
        <w:rPr>
          <w:rFonts w:ascii="Droid Sans Mono" w:cs="Droid Sans Mono" w:eastAsia="Droid Sans Mono" w:hAnsi="Droid Sans Mono"/>
          <w:color w:val="990000"/>
          <w:sz w:val="20"/>
          <w:szCs w:val="2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b w:val="1"/>
          <w:rtl w:val="0"/>
        </w:rPr>
        <w:t xml:space="preserve">1.1</w:t>
      </w:r>
      <w:r w:rsidDel="00000000" w:rsidR="00000000" w:rsidRPr="00000000">
        <w:rPr>
          <w:rtl w:val="0"/>
        </w:rPr>
        <w:t xml:space="preserve"> What does </w:t>
      </w:r>
      <w:r w:rsidDel="00000000" w:rsidR="00000000" w:rsidRPr="00000000">
        <w:rPr>
          <w:rFonts w:ascii="Droid Sans Mono" w:cs="Droid Sans Mono" w:eastAsia="Droid Sans Mono" w:hAnsi="Droid Sans Mono"/>
          <w:color w:val="990000"/>
          <w:sz w:val="20"/>
          <w:szCs w:val="20"/>
          <w:rtl w:val="0"/>
        </w:rPr>
        <w:t xml:space="preserve">RG</w:t>
      </w:r>
      <w:r w:rsidDel="00000000" w:rsidR="00000000" w:rsidRPr="00000000">
        <w:rPr>
          <w:rtl w:val="0"/>
        </w:rPr>
        <w:t xml:space="preserve"> stand for?</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b w:val="1"/>
          <w:rtl w:val="0"/>
        </w:rPr>
        <w:t xml:space="preserve">1.2</w:t>
      </w:r>
      <w:r w:rsidDel="00000000" w:rsidR="00000000" w:rsidRPr="00000000">
        <w:rPr>
          <w:rtl w:val="0"/>
        </w:rPr>
        <w:t xml:space="preserve"> What is the sequencing platform/technology used to produced the reads?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b w:val="1"/>
          <w:rtl w:val="0"/>
        </w:rPr>
        <w:t xml:space="preserve">1.3</w:t>
      </w:r>
      <w:r w:rsidDel="00000000" w:rsidR="00000000" w:rsidRPr="00000000">
        <w:rPr>
          <w:rtl w:val="0"/>
        </w:rPr>
        <w:t xml:space="preserve"> What is the lane ID? </w:t>
      </w:r>
    </w:p>
    <w:p w:rsidR="00000000" w:rsidDel="00000000" w:rsidP="00000000" w:rsidRDefault="00000000" w:rsidRPr="00000000" w14:paraId="00000014">
      <w:pPr>
        <w:ind w:left="720" w:firstLine="0"/>
        <w:rPr/>
      </w:pPr>
      <w:r w:rsidDel="00000000" w:rsidR="00000000" w:rsidRPr="00000000">
        <w:rPr>
          <w:rtl w:val="0"/>
        </w:rPr>
        <w:t xml:space="preserve">(In sequencing terminology, a </w:t>
      </w:r>
      <w:r w:rsidDel="00000000" w:rsidR="00000000" w:rsidRPr="00000000">
        <w:rPr>
          <w:rtl w:val="0"/>
        </w:rPr>
        <w:t xml:space="preserve">"lane" </w:t>
      </w:r>
      <w:r w:rsidDel="00000000" w:rsidR="00000000" w:rsidRPr="00000000">
        <w:rPr>
          <w:rtl w:val="0"/>
        </w:rPr>
        <w:t xml:space="preserve">is the basic independent run of a high-throughput sequencing machine. Reads from one lane are identified by the same read group ID and the information about lanes can be found in the header in lines starting with </w:t>
      </w:r>
      <w:r w:rsidDel="00000000" w:rsidR="00000000" w:rsidRPr="00000000">
        <w:rPr>
          <w:rFonts w:ascii="Droid Sans Mono" w:cs="Droid Sans Mono" w:eastAsia="Droid Sans Mono" w:hAnsi="Droid Sans Mono"/>
          <w:color w:val="990000"/>
          <w:sz w:val="20"/>
          <w:szCs w:val="20"/>
          <w:rtl w:val="0"/>
        </w:rPr>
        <w:t xml:space="preserve">@RG</w:t>
      </w:r>
      <w:r w:rsidDel="00000000" w:rsidR="00000000" w:rsidRPr="00000000">
        <w:rPr>
          <w:rtl w:val="0"/>
        </w:rPr>
        <w:t xml:space="preserve">.)</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b w:val="1"/>
          <w:rtl w:val="0"/>
        </w:rPr>
        <w:t xml:space="preserve">1.4</w:t>
      </w:r>
      <w:r w:rsidDel="00000000" w:rsidR="00000000" w:rsidRPr="00000000">
        <w:rPr>
          <w:rtl w:val="0"/>
        </w:rPr>
        <w:t xml:space="preserve"> What is the expected fragment insert size?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color w:val="990000"/>
        </w:rPr>
      </w:pPr>
      <w:r w:rsidDel="00000000" w:rsidR="00000000" w:rsidRPr="00000000">
        <w:rPr>
          <w:rtl w:val="0"/>
        </w:rPr>
      </w:r>
    </w:p>
    <w:p w:rsidR="00000000" w:rsidDel="00000000" w:rsidP="00000000" w:rsidRDefault="00000000" w:rsidRPr="00000000" w14:paraId="00000019">
      <w:pPr>
        <w:rPr>
          <w:b w:val="1"/>
          <w:color w:val="990000"/>
        </w:rPr>
      </w:pPr>
      <w:r w:rsidDel="00000000" w:rsidR="00000000" w:rsidRPr="00000000">
        <w:rPr>
          <w:b w:val="1"/>
          <w:color w:val="990000"/>
          <w:rtl w:val="0"/>
        </w:rPr>
        <w:t xml:space="preserve">Exercise 2: SAM header and samtools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Droid Sans Mono" w:cs="Droid Sans Mono" w:eastAsia="Droid Sans Mono" w:hAnsi="Droid Sans Mono"/>
          <w:sz w:val="20"/>
          <w:szCs w:val="20"/>
        </w:rPr>
      </w:pPr>
      <w:r w:rsidDel="00000000" w:rsidR="00000000" w:rsidRPr="00000000">
        <w:rPr>
          <w:rtl w:val="0"/>
        </w:rPr>
        <w:t xml:space="preserve">Change</w:t>
      </w:r>
      <w:r w:rsidDel="00000000" w:rsidR="00000000" w:rsidRPr="00000000">
        <w:rPr>
          <w:rtl w:val="0"/>
        </w:rPr>
        <w:t xml:space="preserve"> </w:t>
      </w:r>
      <w:r w:rsidDel="00000000" w:rsidR="00000000" w:rsidRPr="00000000">
        <w:rPr>
          <w:rtl w:val="0"/>
        </w:rPr>
        <w:t xml:space="preserve">directory to </w:t>
      </w:r>
      <w:r w:rsidDel="00000000" w:rsidR="00000000" w:rsidRPr="00000000">
        <w:rPr>
          <w:rFonts w:ascii="Droid Sans Mono" w:cs="Droid Sans Mono" w:eastAsia="Droid Sans Mono" w:hAnsi="Droid Sans Mono"/>
          <w:color w:val="990000"/>
          <w:sz w:val="20"/>
          <w:szCs w:val="20"/>
          <w:rtl w:val="0"/>
        </w:rPr>
        <w:t xml:space="preserve">course_data/Module2_qc</w:t>
      </w:r>
      <w:r w:rsidDel="00000000" w:rsidR="00000000" w:rsidRPr="00000000">
        <w:rPr>
          <w:rFonts w:ascii="Droid Sans Mono" w:cs="Droid Sans Mono" w:eastAsia="Droid Sans Mono" w:hAnsi="Droid Sans Mono"/>
          <w:sz w:val="20"/>
          <w:szCs w:val="20"/>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Samtools comprises a set of programs for interacting with SAM/BAM files. Type </w:t>
      </w:r>
      <w:r w:rsidDel="00000000" w:rsidR="00000000" w:rsidRPr="00000000">
        <w:rPr>
          <w:rFonts w:ascii="Droid Sans Mono" w:cs="Droid Sans Mono" w:eastAsia="Droid Sans Mono" w:hAnsi="Droid Sans Mono"/>
          <w:color w:val="990000"/>
          <w:sz w:val="20"/>
          <w:szCs w:val="20"/>
          <w:rtl w:val="0"/>
        </w:rPr>
        <w:t xml:space="preserve">samtools</w:t>
      </w:r>
      <w:r w:rsidDel="00000000" w:rsidR="00000000" w:rsidRPr="00000000">
        <w:rPr>
          <w:rtl w:val="0"/>
        </w:rPr>
        <w:t xml:space="preserve"> with no parameters to display the list of available commands implemented in the program. Then type </w:t>
      </w:r>
      <w:r w:rsidDel="00000000" w:rsidR="00000000" w:rsidRPr="00000000">
        <w:rPr>
          <w:rFonts w:ascii="Droid Sans Mono" w:cs="Droid Sans Mono" w:eastAsia="Droid Sans Mono" w:hAnsi="Droid Sans Mono"/>
          <w:color w:val="990000"/>
          <w:sz w:val="20"/>
          <w:szCs w:val="20"/>
          <w:rtl w:val="0"/>
        </w:rPr>
        <w:t xml:space="preserve">samtools view</w:t>
      </w:r>
      <w:r w:rsidDel="00000000" w:rsidR="00000000" w:rsidRPr="00000000">
        <w:rPr>
          <w:rtl w:val="0"/>
        </w:rPr>
        <w:t xml:space="preserve"> to display a detailed usage page.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Now use the </w:t>
      </w:r>
      <w:r w:rsidDel="00000000" w:rsidR="00000000" w:rsidRPr="00000000">
        <w:rPr>
          <w:rFonts w:ascii="Droid Sans Mono" w:cs="Droid Sans Mono" w:eastAsia="Droid Sans Mono" w:hAnsi="Droid Sans Mono"/>
          <w:color w:val="990000"/>
          <w:sz w:val="20"/>
          <w:szCs w:val="20"/>
          <w:rtl w:val="0"/>
        </w:rPr>
        <w:t xml:space="preserve">samtools view</w:t>
      </w:r>
      <w:r w:rsidDel="00000000" w:rsidR="00000000" w:rsidRPr="00000000">
        <w:rPr>
          <w:rtl w:val="0"/>
        </w:rPr>
        <w:t xml:space="preserve"> command to print the header of the BAM file:</w:t>
      </w:r>
    </w:p>
    <w:p w:rsidR="00000000" w:rsidDel="00000000" w:rsidP="00000000" w:rsidRDefault="00000000" w:rsidRPr="00000000" w14:paraId="00000020">
      <w:pPr>
        <w:ind w:left="72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samtools view -H NA20538.bam | less -S</w:t>
      </w:r>
    </w:p>
    <w:p w:rsidR="00000000" w:rsidDel="00000000" w:rsidP="00000000" w:rsidRDefault="00000000" w:rsidRPr="00000000" w14:paraId="00000021">
      <w:pPr>
        <w:rPr/>
      </w:pPr>
      <w:r w:rsidDel="00000000" w:rsidR="00000000" w:rsidRPr="00000000">
        <w:rPr>
          <w:rtl w:val="0"/>
        </w:rPr>
        <w:t xml:space="preserve">The </w:t>
      </w:r>
      <w:r w:rsidDel="00000000" w:rsidR="00000000" w:rsidRPr="00000000">
        <w:rPr>
          <w:rFonts w:ascii="Droid Sans Mono" w:cs="Droid Sans Mono" w:eastAsia="Droid Sans Mono" w:hAnsi="Droid Sans Mono"/>
          <w:color w:val="990000"/>
          <w:sz w:val="20"/>
          <w:szCs w:val="20"/>
          <w:rtl w:val="0"/>
        </w:rPr>
        <w:t xml:space="preserve">-S</w:t>
      </w:r>
      <w:r w:rsidDel="00000000" w:rsidR="00000000" w:rsidRPr="00000000">
        <w:rPr>
          <w:rtl w:val="0"/>
        </w:rPr>
        <w:t xml:space="preserve"> option makes </w:t>
      </w:r>
      <w:r w:rsidDel="00000000" w:rsidR="00000000" w:rsidRPr="00000000">
        <w:rPr>
          <w:rFonts w:ascii="Droid Sans Mono" w:cs="Droid Sans Mono" w:eastAsia="Droid Sans Mono" w:hAnsi="Droid Sans Mono"/>
          <w:color w:val="990000"/>
          <w:sz w:val="20"/>
          <w:szCs w:val="20"/>
          <w:rtl w:val="0"/>
        </w:rPr>
        <w:t xml:space="preserve">less</w:t>
      </w:r>
      <w:r w:rsidDel="00000000" w:rsidR="00000000" w:rsidRPr="00000000">
        <w:rPr>
          <w:rtl w:val="0"/>
        </w:rPr>
        <w:t xml:space="preserve"> display long lines without wrapping them. (You can toggle between the wrapping and non-wrapping mode by pressing </w:t>
      </w:r>
      <w:r w:rsidDel="00000000" w:rsidR="00000000" w:rsidRPr="00000000">
        <w:rPr>
          <w:rFonts w:ascii="Droid Sans Mono" w:cs="Droid Sans Mono" w:eastAsia="Droid Sans Mono" w:hAnsi="Droid Sans Mono"/>
          <w:color w:val="990000"/>
          <w:sz w:val="20"/>
          <w:szCs w:val="20"/>
          <w:rtl w:val="0"/>
        </w:rPr>
        <w:t xml:space="preserve">-S</w:t>
      </w:r>
      <w:r w:rsidDel="00000000" w:rsidR="00000000" w:rsidRPr="00000000">
        <w:rPr>
          <w:rtl w:val="0"/>
        </w:rPr>
        <w:t xml:space="preserve"> at any time.)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b w:val="1"/>
          <w:rtl w:val="0"/>
        </w:rPr>
        <w:t xml:space="preserve">2.1</w:t>
      </w:r>
      <w:r w:rsidDel="00000000" w:rsidR="00000000" w:rsidRPr="00000000">
        <w:rPr>
          <w:rtl w:val="0"/>
        </w:rPr>
        <w:t xml:space="preserve"> What version of the human assembly was used to perform the alignments? (Look for the genome assembly identifier </w:t>
      </w:r>
      <w:r w:rsidDel="00000000" w:rsidR="00000000" w:rsidRPr="00000000">
        <w:rPr>
          <w:rFonts w:ascii="Droid Sans Mono" w:cs="Droid Sans Mono" w:eastAsia="Droid Sans Mono" w:hAnsi="Droid Sans Mono"/>
          <w:color w:val="990000"/>
          <w:sz w:val="20"/>
          <w:szCs w:val="20"/>
          <w:rtl w:val="0"/>
        </w:rPr>
        <w:t xml:space="preserve">AS</w:t>
      </w:r>
      <w:r w:rsidDel="00000000" w:rsidR="00000000" w:rsidRPr="00000000">
        <w:rPr>
          <w:rtl w:val="0"/>
        </w:rPr>
        <w:t xml:space="preserv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b w:val="1"/>
          <w:rtl w:val="0"/>
        </w:rPr>
        <w:t xml:space="preserve">2.2</w:t>
      </w:r>
      <w:r w:rsidDel="00000000" w:rsidR="00000000" w:rsidRPr="00000000">
        <w:rPr>
          <w:rtl w:val="0"/>
        </w:rPr>
        <w:t xml:space="preserve"> How many lanes are in this BAM file? Remember that each lane is identified by a unique read group ID. Use the commands </w:t>
      </w:r>
      <w:r w:rsidDel="00000000" w:rsidR="00000000" w:rsidRPr="00000000">
        <w:rPr>
          <w:rFonts w:ascii="Droid Sans Mono" w:cs="Droid Sans Mono" w:eastAsia="Droid Sans Mono" w:hAnsi="Droid Sans Mono"/>
          <w:color w:val="990000"/>
          <w:sz w:val="20"/>
          <w:szCs w:val="20"/>
          <w:rtl w:val="0"/>
        </w:rPr>
        <w:t xml:space="preserve">grep</w:t>
      </w:r>
      <w:r w:rsidDel="00000000" w:rsidR="00000000" w:rsidRPr="00000000">
        <w:rPr>
          <w:rtl w:val="0"/>
        </w:rPr>
        <w:t xml:space="preserve"> to parse the BAM header, looking for lines starting with </w:t>
      </w:r>
      <w:r w:rsidDel="00000000" w:rsidR="00000000" w:rsidRPr="00000000">
        <w:rPr>
          <w:rFonts w:ascii="Droid Sans Mono" w:cs="Droid Sans Mono" w:eastAsia="Droid Sans Mono" w:hAnsi="Droid Sans Mono"/>
          <w:color w:val="990000"/>
          <w:sz w:val="20"/>
          <w:szCs w:val="20"/>
          <w:rtl w:val="0"/>
        </w:rPr>
        <w:t xml:space="preserve">@RG</w:t>
      </w:r>
      <w:r w:rsidDel="00000000" w:rsidR="00000000" w:rsidRPr="00000000">
        <w:rPr>
          <w:rtl w:val="0"/>
        </w:rPr>
        <w:t xml:space="preserve">, and </w:t>
      </w:r>
      <w:r w:rsidDel="00000000" w:rsidR="00000000" w:rsidRPr="00000000">
        <w:rPr>
          <w:rFonts w:ascii="Droid Sans Mono" w:cs="Droid Sans Mono" w:eastAsia="Droid Sans Mono" w:hAnsi="Droid Sans Mono"/>
          <w:color w:val="990000"/>
          <w:sz w:val="20"/>
          <w:szCs w:val="20"/>
          <w:rtl w:val="0"/>
        </w:rPr>
        <w:t xml:space="preserve">wc -l</w:t>
      </w:r>
      <w:r w:rsidDel="00000000" w:rsidR="00000000" w:rsidRPr="00000000">
        <w:rPr>
          <w:rtl w:val="0"/>
        </w:rPr>
        <w:t xml:space="preserve"> to count them.</w:t>
      </w:r>
    </w:p>
    <w:p w:rsidR="00000000" w:rsidDel="00000000" w:rsidP="00000000" w:rsidRDefault="00000000" w:rsidRPr="00000000" w14:paraId="00000026">
      <w:pPr>
        <w:ind w:left="720" w:firstLine="0"/>
        <w:rPr/>
      </w:pPr>
      <w:r w:rsidDel="00000000" w:rsidR="00000000" w:rsidRPr="00000000">
        <w:rPr>
          <w:rtl w:val="0"/>
        </w:rPr>
        <w:t xml:space="preserve">(HINT: </w:t>
      </w:r>
      <w:r w:rsidDel="00000000" w:rsidR="00000000" w:rsidRPr="00000000">
        <w:rPr>
          <w:rFonts w:ascii="Droid Sans Mono" w:cs="Droid Sans Mono" w:eastAsia="Droid Sans Mono" w:hAnsi="Droid Sans Mono"/>
          <w:color w:val="990000"/>
          <w:sz w:val="20"/>
          <w:szCs w:val="20"/>
          <w:rtl w:val="0"/>
        </w:rPr>
        <w:t xml:space="preserve">grep</w:t>
      </w:r>
      <w:r w:rsidDel="00000000" w:rsidR="00000000" w:rsidRPr="00000000">
        <w:rPr>
          <w:rtl w:val="0"/>
        </w:rPr>
        <w:t xml:space="preserve"> cannot operate in BAM itself. Use </w:t>
      </w:r>
      <w:r w:rsidDel="00000000" w:rsidR="00000000" w:rsidRPr="00000000">
        <w:rPr>
          <w:rFonts w:ascii="Droid Sans Mono" w:cs="Droid Sans Mono" w:eastAsia="Droid Sans Mono" w:hAnsi="Droid Sans Mono"/>
          <w:color w:val="990000"/>
          <w:sz w:val="20"/>
          <w:szCs w:val="20"/>
          <w:rtl w:val="0"/>
        </w:rPr>
        <w:t xml:space="preserve">samtools view</w:t>
      </w:r>
      <w:r w:rsidDel="00000000" w:rsidR="00000000" w:rsidRPr="00000000">
        <w:rPr>
          <w:rtl w:val="0"/>
        </w:rPr>
        <w:t xml:space="preserve"> to allow grep to function.)</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b w:val="1"/>
          <w:rtl w:val="0"/>
        </w:rPr>
        <w:t xml:space="preserve">2.3</w:t>
      </w:r>
      <w:r w:rsidDel="00000000" w:rsidR="00000000" w:rsidRPr="00000000">
        <w:rPr>
          <w:rtl w:val="0"/>
        </w:rPr>
        <w:t xml:space="preserve"> What programs were used to create this BAM file? Look up the meaning of the </w:t>
      </w:r>
      <w:r w:rsidDel="00000000" w:rsidR="00000000" w:rsidRPr="00000000">
        <w:rPr>
          <w:rFonts w:ascii="Droid Sans Mono" w:cs="Droid Sans Mono" w:eastAsia="Droid Sans Mono" w:hAnsi="Droid Sans Mono"/>
          <w:color w:val="990000"/>
          <w:sz w:val="20"/>
          <w:szCs w:val="20"/>
          <w:rtl w:val="0"/>
        </w:rPr>
        <w:t xml:space="preserve">@PG</w:t>
      </w:r>
      <w:r w:rsidDel="00000000" w:rsidR="00000000" w:rsidRPr="00000000">
        <w:rPr>
          <w:rtl w:val="0"/>
        </w:rPr>
        <w:t xml:space="preserve"> lines.</w:t>
      </w:r>
    </w:p>
    <w:p w:rsidR="00000000" w:rsidDel="00000000" w:rsidP="00000000" w:rsidRDefault="00000000" w:rsidRPr="00000000" w14:paraId="00000029">
      <w:pPr>
        <w:ind w:left="720" w:firstLine="0"/>
        <w:rPr>
          <w:rFonts w:ascii="Droid Sans Mono" w:cs="Droid Sans Mono" w:eastAsia="Droid Sans Mono" w:hAnsi="Droid Sans Mono"/>
          <w:color w:val="990000"/>
          <w:sz w:val="20"/>
          <w:szCs w:val="2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b w:val="1"/>
          <w:rtl w:val="0"/>
        </w:rPr>
        <w:t xml:space="preserve">2.4</w:t>
      </w:r>
      <w:r w:rsidDel="00000000" w:rsidR="00000000" w:rsidRPr="00000000">
        <w:rPr>
          <w:rtl w:val="0"/>
        </w:rPr>
        <w:t xml:space="preserve"> What version of </w:t>
      </w:r>
      <w:r w:rsidDel="00000000" w:rsidR="00000000" w:rsidRPr="00000000">
        <w:rPr>
          <w:rFonts w:ascii="Droid Sans Mono" w:cs="Droid Sans Mono" w:eastAsia="Droid Sans Mono" w:hAnsi="Droid Sans Mono"/>
          <w:color w:val="990000"/>
          <w:sz w:val="20"/>
          <w:szCs w:val="20"/>
          <w:rtl w:val="0"/>
        </w:rPr>
        <w:t xml:space="preserve">bwa</w:t>
      </w:r>
      <w:r w:rsidDel="00000000" w:rsidR="00000000" w:rsidRPr="00000000">
        <w:rPr>
          <w:rtl w:val="0"/>
        </w:rPr>
        <w:t xml:space="preserve"> was used to align the reads?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color w:val="990000"/>
        </w:rPr>
      </w:pPr>
      <w:r w:rsidDel="00000000" w:rsidR="00000000" w:rsidRPr="00000000">
        <w:rPr>
          <w:rtl w:val="0"/>
        </w:rPr>
      </w:r>
    </w:p>
    <w:p w:rsidR="00000000" w:rsidDel="00000000" w:rsidP="00000000" w:rsidRDefault="00000000" w:rsidRPr="00000000" w14:paraId="0000002E">
      <w:pPr>
        <w:rPr>
          <w:b w:val="1"/>
          <w:color w:val="990000"/>
        </w:rPr>
      </w:pPr>
      <w:r w:rsidDel="00000000" w:rsidR="00000000" w:rsidRPr="00000000">
        <w:rPr>
          <w:b w:val="1"/>
          <w:color w:val="990000"/>
          <w:rtl w:val="0"/>
        </w:rPr>
        <w:t xml:space="preserve">Exercise 3: Alignment formats conversion</w:t>
      </w:r>
    </w:p>
    <w:p w:rsidR="00000000" w:rsidDel="00000000" w:rsidP="00000000" w:rsidRDefault="00000000" w:rsidRPr="00000000" w14:paraId="0000002F">
      <w:pPr>
        <w:rPr>
          <w:b w:val="1"/>
          <w:color w:val="99000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 can use </w:t>
      </w:r>
      <w:r w:rsidDel="00000000" w:rsidR="00000000" w:rsidRPr="00000000">
        <w:rPr>
          <w:rFonts w:ascii="Droid Sans Mono" w:cs="Droid Sans Mono" w:eastAsia="Droid Sans Mono" w:hAnsi="Droid Sans Mono"/>
          <w:color w:val="990000"/>
          <w:sz w:val="20"/>
          <w:szCs w:val="20"/>
          <w:rtl w:val="0"/>
        </w:rPr>
        <w:t xml:space="preserve">samtools</w:t>
      </w:r>
      <w:r w:rsidDel="00000000" w:rsidR="00000000" w:rsidRPr="00000000">
        <w:rPr>
          <w:rtl w:val="0"/>
        </w:rPr>
        <w:t xml:space="preserve"> to convert between SAM&lt;-&gt;BAM and to extract regions of a BAM file. On the command line type</w:t>
      </w:r>
    </w:p>
    <w:p w:rsidR="00000000" w:rsidDel="00000000" w:rsidP="00000000" w:rsidRDefault="00000000" w:rsidRPr="00000000" w14:paraId="00000031">
      <w:pPr>
        <w:ind w:left="72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samtools view NA20538.bam | less -S</w:t>
      </w:r>
    </w:p>
    <w:p w:rsidR="00000000" w:rsidDel="00000000" w:rsidP="00000000" w:rsidRDefault="00000000" w:rsidRPr="00000000" w14:paraId="00000032">
      <w:pPr>
        <w:rPr/>
      </w:pPr>
      <w:r w:rsidDel="00000000" w:rsidR="00000000" w:rsidRPr="00000000">
        <w:rPr>
          <w:rtl w:val="0"/>
        </w:rPr>
        <w:t xml:space="preserve">As explained above, t</w:t>
      </w:r>
      <w:r w:rsidDel="00000000" w:rsidR="00000000" w:rsidRPr="00000000">
        <w:rPr>
          <w:rtl w:val="0"/>
        </w:rPr>
        <w:t xml:space="preserve">he </w:t>
      </w:r>
      <w:r w:rsidDel="00000000" w:rsidR="00000000" w:rsidRPr="00000000">
        <w:rPr>
          <w:rFonts w:ascii="Droid Sans Mono" w:cs="Droid Sans Mono" w:eastAsia="Droid Sans Mono" w:hAnsi="Droid Sans Mono"/>
          <w:color w:val="990000"/>
          <w:sz w:val="20"/>
          <w:szCs w:val="20"/>
          <w:rtl w:val="0"/>
        </w:rPr>
        <w:t xml:space="preserve">-S</w:t>
      </w:r>
      <w:r w:rsidDel="00000000" w:rsidR="00000000" w:rsidRPr="00000000">
        <w:rPr>
          <w:rtl w:val="0"/>
        </w:rPr>
        <w:t xml:space="preserve"> switch causes that long lines are truncated rather than wrapped, which makes the output more readable. Alternatively, the UNIX command </w:t>
      </w:r>
      <w:r w:rsidDel="00000000" w:rsidR="00000000" w:rsidRPr="00000000">
        <w:rPr>
          <w:rFonts w:ascii="Droid Sans Mono" w:cs="Droid Sans Mono" w:eastAsia="Droid Sans Mono" w:hAnsi="Droid Sans Mono"/>
          <w:color w:val="990000"/>
          <w:sz w:val="20"/>
          <w:szCs w:val="20"/>
          <w:rtl w:val="0"/>
        </w:rPr>
        <w:t xml:space="preserve">cut</w:t>
      </w:r>
      <w:r w:rsidDel="00000000" w:rsidR="00000000" w:rsidRPr="00000000">
        <w:rPr>
          <w:rtl w:val="0"/>
        </w:rPr>
        <w:t xml:space="preserve"> can be used to extract only the columns of interest. (For example, the command </w:t>
      </w:r>
      <w:r w:rsidDel="00000000" w:rsidR="00000000" w:rsidRPr="00000000">
        <w:rPr>
          <w:rFonts w:ascii="Droid Sans Mono" w:cs="Droid Sans Mono" w:eastAsia="Droid Sans Mono" w:hAnsi="Droid Sans Mono"/>
          <w:color w:val="990000"/>
          <w:sz w:val="20"/>
          <w:szCs w:val="20"/>
          <w:rtl w:val="0"/>
        </w:rPr>
        <w:t xml:space="preserve">cut -f1,4</w:t>
      </w:r>
      <w:r w:rsidDel="00000000" w:rsidR="00000000" w:rsidRPr="00000000">
        <w:rPr>
          <w:rtl w:val="0"/>
        </w:rPr>
        <w:t xml:space="preserve"> prints only the first and the fourth columns of the input.)</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b w:val="1"/>
          <w:rtl w:val="0"/>
        </w:rPr>
        <w:t xml:space="preserve">3.1</w:t>
      </w:r>
      <w:r w:rsidDel="00000000" w:rsidR="00000000" w:rsidRPr="00000000">
        <w:rPr>
          <w:rtl w:val="0"/>
        </w:rPr>
        <w:t xml:space="preserve"> What is the name of the first read? Look up the QNAME field at page 5 of the SAM specification.</w:t>
      </w:r>
    </w:p>
    <w:p w:rsidR="00000000" w:rsidDel="00000000" w:rsidP="00000000" w:rsidRDefault="00000000" w:rsidRPr="00000000" w14:paraId="00000035">
      <w:pPr>
        <w:ind w:left="720" w:firstLine="0"/>
        <w:rPr/>
      </w:pPr>
      <w:r w:rsidDel="00000000" w:rsidR="00000000" w:rsidRPr="00000000">
        <w:rPr>
          <w:rtl w:val="0"/>
        </w:rPr>
        <w:t xml:space="preserve">Note that although the specification makes a distinction between a "query template" (the physical sequenced molecule) and a "read" (the actual sequence obtained by the experiment), both are often used interchangeably.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rFonts w:ascii="Droid Sans Mono" w:cs="Droid Sans Mono" w:eastAsia="Droid Sans Mono" w:hAnsi="Droid Sans Mono"/>
          <w:color w:val="990000"/>
          <w:sz w:val="20"/>
          <w:szCs w:val="20"/>
        </w:rPr>
      </w:pPr>
      <w:r w:rsidDel="00000000" w:rsidR="00000000" w:rsidRPr="00000000">
        <w:rPr>
          <w:b w:val="1"/>
          <w:rtl w:val="0"/>
        </w:rPr>
        <w:t xml:space="preserve">3.2</w:t>
      </w:r>
      <w:r w:rsidDel="00000000" w:rsidR="00000000" w:rsidRPr="00000000">
        <w:rPr>
          <w:rtl w:val="0"/>
        </w:rPr>
        <w:t xml:space="preserve"> What chromosome and position does the alignment of the read start at?</w:t>
      </w:r>
      <w:r w:rsidDel="00000000" w:rsidR="00000000" w:rsidRPr="00000000">
        <w:rPr>
          <w:rtl w:val="0"/>
        </w:rPr>
      </w:r>
    </w:p>
    <w:p w:rsidR="00000000" w:rsidDel="00000000" w:rsidP="00000000" w:rsidRDefault="00000000" w:rsidRPr="00000000" w14:paraId="00000038">
      <w:pPr>
        <w:ind w:left="1440" w:firstLine="0"/>
        <w:rPr>
          <w:rFonts w:ascii="Droid Sans Mono" w:cs="Droid Sans Mono" w:eastAsia="Droid Sans Mono" w:hAnsi="Droid Sans Mono"/>
          <w:color w:val="990000"/>
          <w:sz w:val="20"/>
          <w:szCs w:val="2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b w:val="1"/>
          <w:rtl w:val="0"/>
        </w:rPr>
        <w:t xml:space="preserve">3.3</w:t>
      </w:r>
      <w:r w:rsidDel="00000000" w:rsidR="00000000" w:rsidRPr="00000000">
        <w:rPr>
          <w:rtl w:val="0"/>
        </w:rPr>
        <w:t xml:space="preserve"> What is the mapping quality of the read?</w:t>
      </w: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will convert a yeast BAM file to CRAM. In the data directory, there is a BAM file called </w:t>
      </w:r>
      <w:r w:rsidDel="00000000" w:rsidR="00000000" w:rsidRPr="00000000">
        <w:rPr>
          <w:rFonts w:ascii="Droid Sans Mono" w:cs="Droid Sans Mono" w:eastAsia="Droid Sans Mono" w:hAnsi="Droid Sans Mono"/>
          <w:color w:val="990000"/>
          <w:sz w:val="20"/>
          <w:szCs w:val="20"/>
          <w:rtl w:val="0"/>
        </w:rPr>
        <w:t xml:space="preserve">yeast.bam</w:t>
      </w:r>
      <w:r w:rsidDel="00000000" w:rsidR="00000000" w:rsidRPr="00000000">
        <w:rPr>
          <w:rtl w:val="0"/>
        </w:rPr>
        <w:t xml:space="preserve"> that was created from </w:t>
      </w:r>
      <w:r w:rsidDel="00000000" w:rsidR="00000000" w:rsidRPr="00000000">
        <w:rPr>
          <w:i w:val="1"/>
          <w:rtl w:val="0"/>
        </w:rPr>
        <w:t xml:space="preserve">S. cerevisiae</w:t>
      </w:r>
      <w:r w:rsidDel="00000000" w:rsidR="00000000" w:rsidRPr="00000000">
        <w:rPr>
          <w:rtl w:val="0"/>
        </w:rPr>
        <w:t xml:space="preserve"> Illumina sequencing data.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rFonts w:ascii="Droid Sans Mono" w:cs="Droid Sans Mono" w:eastAsia="Droid Sans Mono" w:hAnsi="Droid Sans Mono"/>
          <w:color w:val="990000"/>
          <w:sz w:val="20"/>
          <w:szCs w:val="20"/>
        </w:rPr>
      </w:pPr>
      <w:r w:rsidDel="00000000" w:rsidR="00000000" w:rsidRPr="00000000">
        <w:rPr>
          <w:b w:val="1"/>
          <w:rtl w:val="0"/>
        </w:rPr>
        <w:t xml:space="preserve">3.4</w:t>
      </w:r>
      <w:r w:rsidDel="00000000" w:rsidR="00000000" w:rsidRPr="00000000">
        <w:rPr>
          <w:rtl w:val="0"/>
        </w:rPr>
        <w:t xml:space="preserve"> Can you convert the BAM file to a CRAM file called </w:t>
      </w:r>
      <w:r w:rsidDel="00000000" w:rsidR="00000000" w:rsidRPr="00000000">
        <w:rPr>
          <w:rFonts w:ascii="Droid Sans Mono" w:cs="Droid Sans Mono" w:eastAsia="Droid Sans Mono" w:hAnsi="Droid Sans Mono"/>
          <w:color w:val="990000"/>
          <w:sz w:val="20"/>
          <w:szCs w:val="20"/>
          <w:rtl w:val="0"/>
        </w:rPr>
        <w:t xml:space="preserve">yeast.cram</w:t>
      </w:r>
      <w:r w:rsidDel="00000000" w:rsidR="00000000" w:rsidRPr="00000000">
        <w:rPr>
          <w:rtl w:val="0"/>
        </w:rPr>
        <w:t xml:space="preserve"> using the </w:t>
      </w:r>
      <w:r w:rsidDel="00000000" w:rsidR="00000000" w:rsidRPr="00000000">
        <w:rPr>
          <w:rFonts w:ascii="Droid Sans Mono" w:cs="Droid Sans Mono" w:eastAsia="Droid Sans Mono" w:hAnsi="Droid Sans Mono"/>
          <w:color w:val="990000"/>
          <w:sz w:val="20"/>
          <w:szCs w:val="20"/>
          <w:rtl w:val="0"/>
        </w:rPr>
        <w:t xml:space="preserve">samtools view</w:t>
      </w:r>
      <w:r w:rsidDel="00000000" w:rsidR="00000000" w:rsidRPr="00000000">
        <w:rPr>
          <w:rtl w:val="0"/>
        </w:rPr>
        <w:t xml:space="preserve"> command? First run the command without arguments to view the list of available options. For this exercise we will need </w:t>
      </w:r>
      <w:r w:rsidDel="00000000" w:rsidR="00000000" w:rsidRPr="00000000">
        <w:rPr>
          <w:rFonts w:ascii="Droid Sans Mono" w:cs="Droid Sans Mono" w:eastAsia="Droid Sans Mono" w:hAnsi="Droid Sans Mono"/>
          <w:color w:val="990000"/>
          <w:sz w:val="20"/>
          <w:szCs w:val="20"/>
          <w:rtl w:val="0"/>
        </w:rPr>
        <w:t xml:space="preserve">-C</w:t>
      </w:r>
      <w:r w:rsidDel="00000000" w:rsidR="00000000" w:rsidRPr="00000000">
        <w:rPr>
          <w:rtl w:val="0"/>
        </w:rPr>
        <w:t xml:space="preserve">, </w:t>
      </w:r>
      <w:r w:rsidDel="00000000" w:rsidR="00000000" w:rsidRPr="00000000">
        <w:rPr>
          <w:rFonts w:ascii="Droid Sans Mono" w:cs="Droid Sans Mono" w:eastAsia="Droid Sans Mono" w:hAnsi="Droid Sans Mono"/>
          <w:color w:val="990000"/>
          <w:sz w:val="20"/>
          <w:szCs w:val="20"/>
          <w:rtl w:val="0"/>
        </w:rPr>
        <w:t xml:space="preserve">-T</w:t>
      </w:r>
      <w:r w:rsidDel="00000000" w:rsidR="00000000" w:rsidRPr="00000000">
        <w:rPr>
          <w:rtl w:val="0"/>
        </w:rPr>
        <w:t xml:space="preserve"> and </w:t>
      </w:r>
      <w:r w:rsidDel="00000000" w:rsidR="00000000" w:rsidRPr="00000000">
        <w:rPr>
          <w:rFonts w:ascii="Droid Sans Mono" w:cs="Droid Sans Mono" w:eastAsia="Droid Sans Mono" w:hAnsi="Droid Sans Mono"/>
          <w:color w:val="990000"/>
          <w:sz w:val="20"/>
          <w:szCs w:val="20"/>
          <w:rtl w:val="0"/>
        </w:rPr>
        <w:t xml:space="preserve">-o</w:t>
      </w:r>
      <w:r w:rsidDel="00000000" w:rsidR="00000000" w:rsidRPr="00000000">
        <w:rPr>
          <w:rtl w:val="0"/>
        </w:rPr>
        <w:t xml:space="preserve">. Note that the reference genome is stored in the file </w:t>
      </w:r>
      <w:r w:rsidDel="00000000" w:rsidR="00000000" w:rsidRPr="00000000">
        <w:rPr>
          <w:rFonts w:ascii="Droid Sans Mono" w:cs="Droid Sans Mono" w:eastAsia="Droid Sans Mono" w:hAnsi="Droid Sans Mono"/>
          <w:color w:val="990000"/>
          <w:sz w:val="20"/>
          <w:szCs w:val="20"/>
          <w:rtl w:val="0"/>
        </w:rPr>
        <w:t xml:space="preserve">Saccharomyces_cerevisiae.EF4.68.dna.toplevel.fa</w:t>
      </w:r>
      <w:r w:rsidDel="00000000" w:rsidR="00000000" w:rsidRPr="00000000">
        <w:rPr>
          <w:rtl w:val="0"/>
        </w:rPr>
        <w:t xml:space="preserve">. Name the output file </w:t>
      </w:r>
      <w:r w:rsidDel="00000000" w:rsidR="00000000" w:rsidRPr="00000000">
        <w:rPr>
          <w:rFonts w:ascii="Droid Sans Mono" w:cs="Droid Sans Mono" w:eastAsia="Droid Sans Mono" w:hAnsi="Droid Sans Mono"/>
          <w:color w:val="990000"/>
          <w:sz w:val="20"/>
          <w:szCs w:val="20"/>
          <w:rtl w:val="0"/>
        </w:rPr>
        <w:t xml:space="preserve">yeast.cram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ind w:left="1440" w:firstLine="0"/>
        <w:rPr>
          <w:rFonts w:ascii="Droid Sans Mono" w:cs="Droid Sans Mono" w:eastAsia="Droid Sans Mono" w:hAnsi="Droid Sans Mono"/>
          <w:color w:val="990000"/>
          <w:sz w:val="20"/>
          <w:szCs w:val="2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Since CRAM files use reference based compression, we expect the CRAM file to be smaller than the BAM file. What is the size of the CRAM file?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b w:val="1"/>
          <w:rtl w:val="0"/>
        </w:rPr>
        <w:t xml:space="preserve">3.5</w:t>
      </w:r>
      <w:r w:rsidDel="00000000" w:rsidR="00000000" w:rsidRPr="00000000">
        <w:rPr>
          <w:rtl w:val="0"/>
        </w:rPr>
        <w:t xml:space="preserve"> Is your CRAM file smaller than the original BAM file?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rPr>
          <w:b w:val="1"/>
          <w:color w:val="990000"/>
        </w:rPr>
      </w:pPr>
      <w:r w:rsidDel="00000000" w:rsidR="00000000" w:rsidRPr="00000000">
        <w:rPr>
          <w:rtl w:val="0"/>
        </w:rPr>
      </w:r>
    </w:p>
    <w:p w:rsidR="00000000" w:rsidDel="00000000" w:rsidP="00000000" w:rsidRDefault="00000000" w:rsidRPr="00000000" w14:paraId="00000044">
      <w:pPr>
        <w:ind w:left="0" w:firstLine="0"/>
        <w:rPr>
          <w:b w:val="1"/>
          <w:color w:val="990000"/>
        </w:rPr>
      </w:pPr>
      <w:r w:rsidDel="00000000" w:rsidR="00000000" w:rsidRPr="00000000">
        <w:rPr>
          <w:b w:val="1"/>
          <w:color w:val="990000"/>
          <w:rtl w:val="0"/>
        </w:rPr>
        <w:t xml:space="preserve">Exercise 4: VCF/BCF and bcftools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VCF/BCF format is the accepted standard format for storing variant calls with supporting data. The official specification is available from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http://samtools.github.io/hts-specs</w:t>
        </w:r>
      </w:hyperlink>
      <w:r w:rsidDel="00000000" w:rsidR="00000000" w:rsidRPr="00000000">
        <w:rPr>
          <w:rtl w:val="0"/>
        </w:rPr>
        <w:t xml:space="preserve">.</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Bcftools comprises a set of programs for interacting with VCF/BCF files. You can use bcftools to convert between VCF&lt;-&gt;BCF and to view or extract records from a region. Type </w:t>
      </w:r>
      <w:r w:rsidDel="00000000" w:rsidR="00000000" w:rsidRPr="00000000">
        <w:rPr>
          <w:rFonts w:ascii="Droid Sans Mono" w:cs="Droid Sans Mono" w:eastAsia="Droid Sans Mono" w:hAnsi="Droid Sans Mono"/>
          <w:color w:val="990000"/>
          <w:sz w:val="20"/>
          <w:szCs w:val="20"/>
          <w:rtl w:val="0"/>
        </w:rPr>
        <w:t xml:space="preserve">bcftools</w:t>
      </w:r>
      <w:r w:rsidDel="00000000" w:rsidR="00000000" w:rsidRPr="00000000">
        <w:rPr>
          <w:rtl w:val="0"/>
        </w:rPr>
        <w:t xml:space="preserve"> without arguments to see the list of available comm</w:t>
      </w:r>
      <w:del w:author="" w:id="0">
        <w:r w:rsidDel="00000000" w:rsidR="00000000" w:rsidRPr="00000000">
          <w:rPr>
            <w:rtl w:val="0"/>
          </w:rPr>
          <w:delText xml:space="preserve">n</w:delText>
        </w:r>
      </w:del>
      <w:r w:rsidDel="00000000" w:rsidR="00000000" w:rsidRPr="00000000">
        <w:rPr>
          <w:rtl w:val="0"/>
        </w:rPr>
        <w:t xml:space="preserve">a</w:t>
      </w:r>
      <w:ins w:author="" w:id="1">
        <w:r w:rsidDel="00000000" w:rsidR="00000000" w:rsidRPr="00000000">
          <w:rPr>
            <w:rtl w:val="0"/>
          </w:rPr>
          <w:t xml:space="preserve">n</w:t>
        </w:r>
      </w:ins>
      <w:r w:rsidDel="00000000" w:rsidR="00000000" w:rsidRPr="00000000">
        <w:rPr>
          <w:rtl w:val="0"/>
        </w:rPr>
        <w:t xml:space="preserve">ds. Then add name of any of the commands (for example, type </w:t>
      </w:r>
      <w:r w:rsidDel="00000000" w:rsidR="00000000" w:rsidRPr="00000000">
        <w:rPr>
          <w:rFonts w:ascii="Droid Sans Mono" w:cs="Droid Sans Mono" w:eastAsia="Droid Sans Mono" w:hAnsi="Droid Sans Mono"/>
          <w:color w:val="990000"/>
          <w:sz w:val="20"/>
          <w:szCs w:val="20"/>
          <w:rtl w:val="0"/>
        </w:rPr>
        <w:t xml:space="preserve">bcftools view</w:t>
      </w:r>
      <w:r w:rsidDel="00000000" w:rsidR="00000000" w:rsidRPr="00000000">
        <w:rPr>
          <w:rtl w:val="0"/>
        </w:rPr>
        <w:t xml:space="preserve">)  to see the list of available options.</w:t>
      </w:r>
    </w:p>
    <w:p w:rsidR="00000000" w:rsidDel="00000000" w:rsidP="00000000" w:rsidRDefault="00000000" w:rsidRPr="00000000" w14:paraId="00000049">
      <w:pPr>
        <w:ind w:left="72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w:t>
      </w:r>
    </w:p>
    <w:p w:rsidR="00000000" w:rsidDel="00000000" w:rsidP="00000000" w:rsidRDefault="00000000" w:rsidRPr="00000000" w14:paraId="0000004A">
      <w:pPr>
        <w:ind w:left="72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view</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Using the </w:t>
      </w:r>
      <w:r w:rsidDel="00000000" w:rsidR="00000000" w:rsidRPr="00000000">
        <w:rPr>
          <w:rFonts w:ascii="Droid Sans Mono" w:cs="Droid Sans Mono" w:eastAsia="Droid Sans Mono" w:hAnsi="Droid Sans Mono"/>
          <w:color w:val="990000"/>
          <w:sz w:val="20"/>
          <w:szCs w:val="20"/>
          <w:rtl w:val="0"/>
        </w:rPr>
        <w:t xml:space="preserve">bcftools view</w:t>
      </w:r>
      <w:r w:rsidDel="00000000" w:rsidR="00000000" w:rsidRPr="00000000">
        <w:rPr>
          <w:rtl w:val="0"/>
        </w:rPr>
        <w:t xml:space="preserve"> command, print the header of the BCF file</w:t>
      </w:r>
    </w:p>
    <w:p w:rsidR="00000000" w:rsidDel="00000000" w:rsidP="00000000" w:rsidRDefault="00000000" w:rsidRPr="00000000" w14:paraId="0000004D">
      <w:pPr>
        <w:ind w:left="720" w:firstLine="0"/>
        <w:rPr>
          <w:rFonts w:ascii="Droid Sans Mono" w:cs="Droid Sans Mono" w:eastAsia="Droid Sans Mono" w:hAnsi="Droid Sans Mono"/>
          <w:color w:val="990000"/>
          <w:sz w:val="20"/>
          <w:szCs w:val="20"/>
        </w:rPr>
      </w:pPr>
      <w:r w:rsidDel="00000000" w:rsidR="00000000" w:rsidRPr="00000000">
        <w:rPr>
          <w:rtl w:val="0"/>
        </w:rPr>
        <w:t xml:space="preserve"> </w:t>
      </w:r>
      <w:r w:rsidDel="00000000" w:rsidR="00000000" w:rsidRPr="00000000">
        <w:rPr>
          <w:rFonts w:ascii="Droid Sans Mono" w:cs="Droid Sans Mono" w:eastAsia="Droid Sans Mono" w:hAnsi="Droid Sans Mono"/>
          <w:color w:val="990000"/>
          <w:sz w:val="20"/>
          <w:szCs w:val="20"/>
          <w:rtl w:val="0"/>
        </w:rPr>
        <w:t xml:space="preserve">bcftools view -h 1kg.bcf | less</w:t>
      </w:r>
    </w:p>
    <w:p w:rsidR="00000000" w:rsidDel="00000000" w:rsidP="00000000" w:rsidRDefault="00000000" w:rsidRPr="00000000" w14:paraId="0000004E">
      <w:pPr>
        <w:rPr/>
      </w:pPr>
      <w:r w:rsidDel="00000000" w:rsidR="00000000" w:rsidRPr="00000000">
        <w:rPr>
          <w:rtl w:val="0"/>
        </w:rPr>
        <w:t xml:space="preserve"> and answer the following questions: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b w:val="1"/>
          <w:color w:val="990000"/>
        </w:rPr>
      </w:pPr>
      <w:r w:rsidDel="00000000" w:rsidR="00000000" w:rsidRPr="00000000">
        <w:rPr>
          <w:b w:val="1"/>
          <w:rtl w:val="0"/>
        </w:rPr>
        <w:t xml:space="preserve">4.1 </w:t>
      </w:r>
      <w:r w:rsidDel="00000000" w:rsidR="00000000" w:rsidRPr="00000000">
        <w:rPr>
          <w:b w:val="1"/>
          <w:rtl w:val="0"/>
        </w:rPr>
        <w:t xml:space="preserve"> </w:t>
      </w:r>
      <w:r w:rsidDel="00000000" w:rsidR="00000000" w:rsidRPr="00000000">
        <w:rPr>
          <w:rtl w:val="0"/>
        </w:rPr>
        <w:t xml:space="preserve">What version of the human assembly the coordinates refer to?</w:t>
      </w:r>
      <w:r w:rsidDel="00000000" w:rsidR="00000000" w:rsidRPr="00000000">
        <w:rPr>
          <w:rtl w:val="0"/>
        </w:rPr>
      </w:r>
    </w:p>
    <w:p w:rsidR="00000000" w:rsidDel="00000000" w:rsidP="00000000" w:rsidRDefault="00000000" w:rsidRPr="00000000" w14:paraId="00000051">
      <w:pPr>
        <w:ind w:left="720" w:firstLine="0"/>
        <w:rPr>
          <w:b w:val="1"/>
          <w:color w:val="990000"/>
        </w:rPr>
      </w:pPr>
      <w:r w:rsidDel="00000000" w:rsidR="00000000" w:rsidRPr="00000000">
        <w:rPr>
          <w:rtl w:val="0"/>
        </w:rPr>
      </w:r>
    </w:p>
    <w:p w:rsidR="00000000" w:rsidDel="00000000" w:rsidP="00000000" w:rsidRDefault="00000000" w:rsidRPr="00000000" w14:paraId="00000052">
      <w:pPr>
        <w:ind w:left="720" w:firstLine="0"/>
        <w:rPr>
          <w:rFonts w:ascii="Droid Sans Mono" w:cs="Droid Sans Mono" w:eastAsia="Droid Sans Mono" w:hAnsi="Droid Sans Mono"/>
          <w:color w:val="990000"/>
          <w:sz w:val="20"/>
          <w:szCs w:val="20"/>
        </w:rPr>
      </w:pPr>
      <w:r w:rsidDel="00000000" w:rsidR="00000000" w:rsidRPr="00000000">
        <w:rPr>
          <w:b w:val="1"/>
          <w:rtl w:val="0"/>
        </w:rPr>
        <w:t xml:space="preserve">4.2 </w:t>
      </w:r>
      <w:r w:rsidDel="00000000" w:rsidR="00000000" w:rsidRPr="00000000">
        <w:rPr>
          <w:rtl w:val="0"/>
        </w:rPr>
        <w:t xml:space="preserve">Can you convert the file called </w:t>
      </w:r>
      <w:r w:rsidDel="00000000" w:rsidR="00000000" w:rsidRPr="00000000">
        <w:rPr>
          <w:rFonts w:ascii="Droid Sans Mono" w:cs="Droid Sans Mono" w:eastAsia="Droid Sans Mono" w:hAnsi="Droid Sans Mono"/>
          <w:color w:val="990000"/>
          <w:sz w:val="20"/>
          <w:szCs w:val="20"/>
          <w:rtl w:val="0"/>
        </w:rPr>
        <w:t xml:space="preserve">1kg.bcf</w:t>
      </w:r>
      <w:r w:rsidDel="00000000" w:rsidR="00000000" w:rsidRPr="00000000">
        <w:rPr>
          <w:rtl w:val="0"/>
        </w:rPr>
        <w:t xml:space="preserve"> to a compressed VCF file called </w:t>
      </w:r>
      <w:r w:rsidDel="00000000" w:rsidR="00000000" w:rsidRPr="00000000">
        <w:rPr>
          <w:rFonts w:ascii="Droid Sans Mono" w:cs="Droid Sans Mono" w:eastAsia="Droid Sans Mono" w:hAnsi="Droid Sans Mono"/>
          <w:color w:val="990000"/>
          <w:sz w:val="20"/>
          <w:szCs w:val="20"/>
          <w:rtl w:val="0"/>
        </w:rPr>
        <w:t xml:space="preserve">1kg.vcf.gz</w:t>
      </w:r>
      <w:r w:rsidDel="00000000" w:rsidR="00000000" w:rsidRPr="00000000">
        <w:rPr>
          <w:rtl w:val="0"/>
        </w:rPr>
        <w:t xml:space="preserve"> using the </w:t>
      </w:r>
      <w:r w:rsidDel="00000000" w:rsidR="00000000" w:rsidRPr="00000000">
        <w:rPr>
          <w:rFonts w:ascii="Droid Sans Mono" w:cs="Droid Sans Mono" w:eastAsia="Droid Sans Mono" w:hAnsi="Droid Sans Mono"/>
          <w:color w:val="990000"/>
          <w:sz w:val="20"/>
          <w:szCs w:val="20"/>
          <w:rtl w:val="0"/>
        </w:rPr>
        <w:t xml:space="preserve">bcftools view</w:t>
      </w:r>
      <w:r w:rsidDel="00000000" w:rsidR="00000000" w:rsidRPr="00000000">
        <w:rPr>
          <w:rtl w:val="0"/>
        </w:rPr>
        <w:t xml:space="preserve"> command? You will need the </w:t>
      </w:r>
      <w:r w:rsidDel="00000000" w:rsidR="00000000" w:rsidRPr="00000000">
        <w:rPr>
          <w:rFonts w:ascii="Droid Sans Mono" w:cs="Droid Sans Mono" w:eastAsia="Droid Sans Mono" w:hAnsi="Droid Sans Mono"/>
          <w:color w:val="990000"/>
          <w:sz w:val="20"/>
          <w:szCs w:val="20"/>
          <w:rtl w:val="0"/>
        </w:rPr>
        <w:t xml:space="preserve">--output-file</w:t>
      </w:r>
      <w:r w:rsidDel="00000000" w:rsidR="00000000" w:rsidRPr="00000000">
        <w:rPr>
          <w:rtl w:val="0"/>
        </w:rPr>
        <w:t xml:space="preserve"> and </w:t>
      </w:r>
      <w:r w:rsidDel="00000000" w:rsidR="00000000" w:rsidRPr="00000000">
        <w:rPr>
          <w:rFonts w:ascii="Droid Sans Mono" w:cs="Droid Sans Mono" w:eastAsia="Droid Sans Mono" w:hAnsi="Droid Sans Mono"/>
          <w:color w:val="990000"/>
          <w:sz w:val="20"/>
          <w:szCs w:val="20"/>
          <w:rtl w:val="0"/>
        </w:rPr>
        <w:t xml:space="preserve">--output-type</w:t>
      </w:r>
      <w:r w:rsidDel="00000000" w:rsidR="00000000" w:rsidRPr="00000000">
        <w:rPr>
          <w:rtl w:val="0"/>
        </w:rPr>
        <w:t xml:space="preserve"> options.</w:t>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Similarly to BAM, the VCF/BCF format supports random access and can quickly retrieve records from any genomic region. For this, the file must be indexed.</w:t>
      </w:r>
    </w:p>
    <w:p w:rsidR="00000000" w:rsidDel="00000000" w:rsidP="00000000" w:rsidRDefault="00000000" w:rsidRPr="00000000" w14:paraId="00000055">
      <w:pPr>
        <w:ind w:left="720" w:firstLine="0"/>
        <w:rPr>
          <w:rFonts w:ascii="Droid Sans Mono" w:cs="Droid Sans Mono" w:eastAsia="Droid Sans Mono" w:hAnsi="Droid Sans Mono"/>
          <w:color w:val="990000"/>
          <w:sz w:val="20"/>
          <w:szCs w:val="20"/>
        </w:rPr>
      </w:pPr>
      <w:r w:rsidDel="00000000" w:rsidR="00000000" w:rsidRPr="00000000">
        <w:rPr>
          <w:b w:val="1"/>
          <w:rtl w:val="0"/>
        </w:rPr>
        <w:t xml:space="preserve">4.3</w:t>
      </w:r>
      <w:r w:rsidDel="00000000" w:rsidR="00000000" w:rsidRPr="00000000">
        <w:rPr>
          <w:rtl w:val="0"/>
        </w:rPr>
        <w:t xml:space="preserve"> Index the BCF file. The index is stored in a newly created </w:t>
      </w:r>
      <w:r w:rsidDel="00000000" w:rsidR="00000000" w:rsidRPr="00000000">
        <w:rPr>
          <w:rFonts w:ascii="Droid Sans Mono" w:cs="Droid Sans Mono" w:eastAsia="Droid Sans Mono" w:hAnsi="Droid Sans Mono"/>
          <w:color w:val="990000"/>
          <w:sz w:val="20"/>
          <w:szCs w:val="20"/>
          <w:rtl w:val="0"/>
        </w:rPr>
        <w:t xml:space="preserve">.csi</w:t>
      </w:r>
      <w:r w:rsidDel="00000000" w:rsidR="00000000" w:rsidRPr="00000000">
        <w:rPr>
          <w:rtl w:val="0"/>
        </w:rPr>
        <w:t xml:space="preserve"> file. (Note that the index file is never used directly, the program checks its existence and opens it automatically.) T</w:t>
      </w:r>
      <w:r w:rsidDel="00000000" w:rsidR="00000000" w:rsidRPr="00000000">
        <w:rPr>
          <w:rtl w:val="0"/>
        </w:rPr>
        <w:t xml:space="preserve">hen</w:t>
      </w:r>
      <w:r w:rsidDel="00000000" w:rsidR="00000000" w:rsidRPr="00000000">
        <w:rPr>
          <w:rtl w:val="0"/>
        </w:rPr>
        <w:t xml:space="preserve"> use the </w:t>
      </w:r>
      <w:r w:rsidDel="00000000" w:rsidR="00000000" w:rsidRPr="00000000">
        <w:rPr>
          <w:rFonts w:ascii="Droid Sans Mono" w:cs="Droid Sans Mono" w:eastAsia="Droid Sans Mono" w:hAnsi="Droid Sans Mono"/>
          <w:color w:val="990000"/>
          <w:sz w:val="20"/>
          <w:szCs w:val="20"/>
          <w:rtl w:val="0"/>
        </w:rPr>
        <w:t xml:space="preserve">bcftools view</w:t>
      </w:r>
      <w:r w:rsidDel="00000000" w:rsidR="00000000" w:rsidRPr="00000000">
        <w:rPr>
          <w:rtl w:val="0"/>
        </w:rPr>
        <w:t xml:space="preserve"> command to extract records from a region by adding the option </w:t>
      </w:r>
      <w:r w:rsidDel="00000000" w:rsidR="00000000" w:rsidRPr="00000000">
        <w:rPr>
          <w:rFonts w:ascii="Droid Sans Mono" w:cs="Droid Sans Mono" w:eastAsia="Droid Sans Mono" w:hAnsi="Droid Sans Mono"/>
          <w:color w:val="990000"/>
          <w:sz w:val="20"/>
          <w:szCs w:val="20"/>
          <w:rtl w:val="0"/>
        </w:rPr>
        <w:t xml:space="preserve">--regions 20:24042765-24043073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Now we are able to extract complete records from any position or region. Can we extract individual fields as well? The versatile </w:t>
      </w:r>
      <w:r w:rsidDel="00000000" w:rsidR="00000000" w:rsidRPr="00000000">
        <w:rPr>
          <w:rFonts w:ascii="Droid Sans Mono" w:cs="Droid Sans Mono" w:eastAsia="Droid Sans Mono" w:hAnsi="Droid Sans Mono"/>
          <w:color w:val="990000"/>
          <w:sz w:val="20"/>
          <w:szCs w:val="20"/>
          <w:rtl w:val="0"/>
        </w:rPr>
        <w:t xml:space="preserve">bcftools query</w:t>
      </w:r>
      <w:r w:rsidDel="00000000" w:rsidR="00000000" w:rsidRPr="00000000">
        <w:rPr>
          <w:rtl w:val="0"/>
        </w:rPr>
        <w:t xml:space="preserve"> command can be used to do that. Combined with standard UNIX commands, it gives a powerful tool for quick querying of VCFs. Try to answer the following questions with the help of the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manual page</w:t>
        </w:r>
      </w:hyperlink>
      <w:r w:rsidDel="00000000" w:rsidR="00000000" w:rsidRPr="00000000">
        <w:rPr>
          <w:rtl w:val="0"/>
        </w:rPr>
        <w:t xml:space="preserve">.</w:t>
      </w:r>
    </w:p>
    <w:p w:rsidR="00000000" w:rsidDel="00000000" w:rsidP="00000000" w:rsidRDefault="00000000" w:rsidRPr="00000000" w14:paraId="00000058">
      <w:pPr>
        <w:ind w:left="720" w:firstLine="0"/>
        <w:rPr>
          <w:rFonts w:ascii="Droid Sans Mono" w:cs="Droid Sans Mono" w:eastAsia="Droid Sans Mono" w:hAnsi="Droid Sans Mono"/>
          <w:color w:val="990000"/>
          <w:sz w:val="20"/>
          <w:szCs w:val="20"/>
        </w:rPr>
      </w:pPr>
      <w:r w:rsidDel="00000000" w:rsidR="00000000" w:rsidRPr="00000000">
        <w:rPr>
          <w:b w:val="1"/>
          <w:rtl w:val="0"/>
        </w:rPr>
        <w:t xml:space="preserve">4.4</w:t>
      </w:r>
      <w:r w:rsidDel="00000000" w:rsidR="00000000" w:rsidRPr="00000000">
        <w:rPr>
          <w:rtl w:val="0"/>
        </w:rPr>
        <w:t xml:space="preserve"> How many samples are in the BCF? (Hint: check the </w:t>
      </w:r>
      <w:r w:rsidDel="00000000" w:rsidR="00000000" w:rsidRPr="00000000">
        <w:rPr>
          <w:rFonts w:ascii="Droid Sans Mono" w:cs="Droid Sans Mono" w:eastAsia="Droid Sans Mono" w:hAnsi="Droid Sans Mono"/>
          <w:color w:val="990000"/>
          <w:sz w:val="20"/>
          <w:szCs w:val="20"/>
          <w:rtl w:val="0"/>
        </w:rPr>
        <w:t xml:space="preserve">-l</w:t>
      </w:r>
      <w:r w:rsidDel="00000000" w:rsidR="00000000" w:rsidRPr="00000000">
        <w:rPr>
          <w:rtl w:val="0"/>
        </w:rPr>
        <w:t xml:space="preserve"> option.)</w:t>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b w:val="1"/>
          <w:rtl w:val="0"/>
        </w:rPr>
        <w:t xml:space="preserve">4.5</w:t>
      </w:r>
      <w:r w:rsidDel="00000000" w:rsidR="00000000" w:rsidRPr="00000000">
        <w:rPr>
          <w:rtl w:val="0"/>
        </w:rPr>
        <w:t xml:space="preserve"> What is the genotype of the samples </w:t>
      </w:r>
      <w:r w:rsidDel="00000000" w:rsidR="00000000" w:rsidRPr="00000000">
        <w:rPr>
          <w:rFonts w:ascii="Droid Sans Mono" w:cs="Droid Sans Mono" w:eastAsia="Droid Sans Mono" w:hAnsi="Droid Sans Mono"/>
          <w:color w:val="990000"/>
          <w:sz w:val="20"/>
          <w:szCs w:val="20"/>
          <w:rtl w:val="0"/>
        </w:rPr>
        <w:t xml:space="preserve">HG00107</w:t>
      </w:r>
      <w:r w:rsidDel="00000000" w:rsidR="00000000" w:rsidRPr="00000000">
        <w:rPr>
          <w:rtl w:val="0"/>
        </w:rPr>
        <w:t xml:space="preserve"> and </w:t>
      </w:r>
      <w:r w:rsidDel="00000000" w:rsidR="00000000" w:rsidRPr="00000000">
        <w:rPr>
          <w:rFonts w:ascii="Droid Sans Mono" w:cs="Droid Sans Mono" w:eastAsia="Droid Sans Mono" w:hAnsi="Droid Sans Mono"/>
          <w:color w:val="990000"/>
          <w:sz w:val="20"/>
          <w:szCs w:val="20"/>
          <w:rtl w:val="0"/>
        </w:rPr>
        <w:t xml:space="preserve">HG00108</w:t>
      </w:r>
      <w:r w:rsidDel="00000000" w:rsidR="00000000" w:rsidRPr="00000000">
        <w:rPr>
          <w:rtl w:val="0"/>
        </w:rPr>
        <w:t xml:space="preserve"> at the position </w:t>
      </w:r>
      <w:r w:rsidDel="00000000" w:rsidR="00000000" w:rsidRPr="00000000">
        <w:rPr>
          <w:rFonts w:ascii="Droid Sans Mono" w:cs="Droid Sans Mono" w:eastAsia="Droid Sans Mono" w:hAnsi="Droid Sans Mono"/>
          <w:color w:val="990000"/>
          <w:sz w:val="20"/>
          <w:szCs w:val="20"/>
          <w:rtl w:val="0"/>
        </w:rPr>
        <w:t xml:space="preserve">20:24019472</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5B">
      <w:pPr>
        <w:ind w:left="720" w:firstLine="0"/>
        <w:rPr/>
      </w:pPr>
      <w:r w:rsidDel="00000000" w:rsidR="00000000" w:rsidRPr="00000000">
        <w:rPr>
          <w:rtl w:val="0"/>
        </w:rPr>
        <w:t xml:space="preserve">Use the </w:t>
      </w:r>
      <w:r w:rsidDel="00000000" w:rsidR="00000000" w:rsidRPr="00000000">
        <w:rPr>
          <w:rFonts w:ascii="Droid Sans Mono" w:cs="Droid Sans Mono" w:eastAsia="Droid Sans Mono" w:hAnsi="Droid Sans Mono"/>
          <w:color w:val="990000"/>
          <w:sz w:val="20"/>
          <w:szCs w:val="20"/>
          <w:rtl w:val="0"/>
        </w:rPr>
        <w:t xml:space="preserve">bcftools query</w:t>
      </w:r>
      <w:r w:rsidDel="00000000" w:rsidR="00000000" w:rsidRPr="00000000">
        <w:rPr>
          <w:rtl w:val="0"/>
        </w:rPr>
        <w:t xml:space="preserve"> command with the following options:</w:t>
      </w:r>
    </w:p>
    <w:p w:rsidR="00000000" w:rsidDel="00000000" w:rsidP="00000000" w:rsidRDefault="00000000" w:rsidRPr="00000000" w14:paraId="0000005C">
      <w:pPr>
        <w:ind w:left="1440" w:firstLine="0"/>
        <w:rPr/>
      </w:pPr>
      <w:r w:rsidDel="00000000" w:rsidR="00000000" w:rsidRPr="00000000">
        <w:rPr>
          <w:rFonts w:ascii="Droid Sans Mono" w:cs="Droid Sans Mono" w:eastAsia="Droid Sans Mono" w:hAnsi="Droid Sans Mono"/>
          <w:color w:val="990000"/>
          <w:sz w:val="20"/>
          <w:szCs w:val="20"/>
          <w:rtl w:val="0"/>
        </w:rPr>
        <w:t xml:space="preserve">--regions 20:24019472</w:t>
      </w:r>
      <w:r w:rsidDel="00000000" w:rsidR="00000000" w:rsidRPr="00000000">
        <w:rPr>
          <w:rtl w:val="0"/>
        </w:rPr>
        <w:t xml:space="preserve"> to extract the VCF record at this position</w:t>
      </w:r>
    </w:p>
    <w:p w:rsidR="00000000" w:rsidDel="00000000" w:rsidP="00000000" w:rsidRDefault="00000000" w:rsidRPr="00000000" w14:paraId="0000005D">
      <w:pPr>
        <w:ind w:left="1440" w:firstLine="0"/>
        <w:rPr/>
      </w:pPr>
      <w:r w:rsidDel="00000000" w:rsidR="00000000" w:rsidRPr="00000000">
        <w:rPr>
          <w:rFonts w:ascii="Droid Sans Mono" w:cs="Droid Sans Mono" w:eastAsia="Droid Sans Mono" w:hAnsi="Droid Sans Mono"/>
          <w:color w:val="990000"/>
          <w:sz w:val="20"/>
          <w:szCs w:val="20"/>
          <w:rtl w:val="0"/>
        </w:rPr>
        <w:t xml:space="preserve">--samples HG00107,HG00108</w:t>
      </w:r>
      <w:r w:rsidDel="00000000" w:rsidR="00000000" w:rsidRPr="00000000">
        <w:rPr>
          <w:rtl w:val="0"/>
        </w:rPr>
        <w:t xml:space="preserve"> to extract the two samples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--format '%POS[ %GT]\n'</w:t>
      </w:r>
      <w:r w:rsidDel="00000000" w:rsidR="00000000" w:rsidRPr="00000000">
        <w:rPr>
          <w:rtl w:val="0"/>
        </w:rPr>
        <w:t xml:space="preserve"> to output the genotypes, printing first the position and then the </w:t>
      </w:r>
      <w:r w:rsidDel="00000000" w:rsidR="00000000" w:rsidRPr="00000000">
        <w:rPr>
          <w:rtl w:val="0"/>
        </w:rPr>
        <w:t xml:space="preserve">genotypes</w:t>
      </w:r>
      <w:r w:rsidDel="00000000" w:rsidR="00000000" w:rsidRPr="00000000">
        <w:rPr>
          <w:rtl w:val="0"/>
        </w:rPr>
        <w:t xml:space="preserve"> </w:t>
      </w:r>
      <w:r w:rsidDel="00000000" w:rsidR="00000000" w:rsidRPr="00000000">
        <w:rPr>
          <w:rtl w:val="0"/>
        </w:rPr>
        <w:t xml:space="preserve">separated by a space (the square brackets loop over samples)</w:t>
      </w:r>
      <w:r w:rsidDel="00000000" w:rsidR="00000000" w:rsidRPr="00000000">
        <w:rPr>
          <w:rtl w:val="0"/>
        </w:rPr>
      </w:r>
    </w:p>
    <w:p w:rsidR="00000000" w:rsidDel="00000000" w:rsidP="00000000" w:rsidRDefault="00000000" w:rsidRPr="00000000" w14:paraId="0000005F">
      <w:pPr>
        <w:ind w:left="720" w:firstLine="0"/>
        <w:rPr>
          <w:b w:val="1"/>
        </w:rPr>
      </w:pPr>
      <w:r w:rsidDel="00000000" w:rsidR="00000000" w:rsidRPr="00000000">
        <w:rPr>
          <w:rtl w:val="0"/>
        </w:rPr>
      </w:r>
    </w:p>
    <w:p w:rsidR="00000000" w:rsidDel="00000000" w:rsidP="00000000" w:rsidRDefault="00000000" w:rsidRPr="00000000" w14:paraId="00000060">
      <w:pPr>
        <w:ind w:left="720" w:firstLine="0"/>
        <w:rPr>
          <w:rFonts w:ascii="Droid Sans Mono" w:cs="Droid Sans Mono" w:eastAsia="Droid Sans Mono" w:hAnsi="Droid Sans Mono"/>
          <w:color w:val="990000"/>
          <w:sz w:val="20"/>
          <w:szCs w:val="20"/>
        </w:rPr>
      </w:pPr>
      <w:r w:rsidDel="00000000" w:rsidR="00000000" w:rsidRPr="00000000">
        <w:rPr>
          <w:b w:val="1"/>
          <w:rtl w:val="0"/>
        </w:rPr>
        <w:t xml:space="preserve">4.6</w:t>
      </w:r>
      <w:r w:rsidDel="00000000" w:rsidR="00000000" w:rsidRPr="00000000">
        <w:rPr>
          <w:rtl w:val="0"/>
        </w:rPr>
        <w:t xml:space="preserve"> How many positions are there with more than 10 alternate alleles? First check the VCF specification and the VCF header (</w:t>
      </w:r>
      <w:r w:rsidDel="00000000" w:rsidR="00000000" w:rsidRPr="00000000">
        <w:rPr>
          <w:rFonts w:ascii="Droid Sans Mono" w:cs="Droid Sans Mono" w:eastAsia="Droid Sans Mono" w:hAnsi="Droid Sans Mono"/>
          <w:color w:val="990000"/>
          <w:sz w:val="20"/>
          <w:szCs w:val="20"/>
          <w:rtl w:val="0"/>
        </w:rPr>
        <w:t xml:space="preserve">bcftools view -h</w:t>
      </w:r>
      <w:r w:rsidDel="00000000" w:rsidR="00000000" w:rsidRPr="00000000">
        <w:rPr>
          <w:rtl w:val="0"/>
        </w:rPr>
        <w:t xml:space="preserve">). You will find that this information is encoded by the </w:t>
      </w:r>
      <w:r w:rsidDel="00000000" w:rsidR="00000000" w:rsidRPr="00000000">
        <w:rPr>
          <w:rFonts w:ascii="Droid Sans Mono" w:cs="Droid Sans Mono" w:eastAsia="Droid Sans Mono" w:hAnsi="Droid Sans Mono"/>
          <w:color w:val="990000"/>
          <w:sz w:val="20"/>
          <w:szCs w:val="20"/>
          <w:rtl w:val="0"/>
        </w:rPr>
        <w:t xml:space="preserve">INFO/AC</w:t>
      </w:r>
      <w:r w:rsidDel="00000000" w:rsidR="00000000" w:rsidRPr="00000000">
        <w:rPr>
          <w:rtl w:val="0"/>
        </w:rPr>
        <w:t xml:space="preserve"> tag. Then extract all records with the </w:t>
      </w:r>
      <w:r w:rsidDel="00000000" w:rsidR="00000000" w:rsidRPr="00000000">
        <w:rPr>
          <w:rFonts w:ascii="Droid Sans Mono" w:cs="Droid Sans Mono" w:eastAsia="Droid Sans Mono" w:hAnsi="Droid Sans Mono"/>
          <w:color w:val="990000"/>
          <w:sz w:val="20"/>
          <w:szCs w:val="20"/>
          <w:rtl w:val="0"/>
        </w:rPr>
        <w:t xml:space="preserve">INFO/AC</w:t>
      </w:r>
      <w:r w:rsidDel="00000000" w:rsidR="00000000" w:rsidRPr="00000000">
        <w:rPr>
          <w:rtl w:val="0"/>
        </w:rPr>
        <w:t xml:space="preserve"> value bigger than 10 using the </w:t>
      </w:r>
      <w:r w:rsidDel="00000000" w:rsidR="00000000" w:rsidRPr="00000000">
        <w:rPr>
          <w:rFonts w:ascii="Droid Sans Mono" w:cs="Droid Sans Mono" w:eastAsia="Droid Sans Mono" w:hAnsi="Droid Sans Mono"/>
          <w:color w:val="990000"/>
          <w:sz w:val="20"/>
          <w:szCs w:val="20"/>
          <w:rtl w:val="0"/>
        </w:rPr>
        <w:t xml:space="preserve">--include 'AC&gt;10'</w:t>
      </w:r>
      <w:r w:rsidDel="00000000" w:rsidR="00000000" w:rsidRPr="00000000">
        <w:rPr>
          <w:rtl w:val="0"/>
        </w:rPr>
        <w:t xml:space="preserve"> option and </w:t>
      </w:r>
      <w:r w:rsidDel="00000000" w:rsidR="00000000" w:rsidRPr="00000000">
        <w:rPr>
          <w:rFonts w:ascii="Droid Sans Mono" w:cs="Droid Sans Mono" w:eastAsia="Droid Sans Mono" w:hAnsi="Droid Sans Mono"/>
          <w:color w:val="990000"/>
          <w:sz w:val="20"/>
          <w:szCs w:val="20"/>
          <w:rtl w:val="0"/>
        </w:rPr>
        <w:t xml:space="preserve">wc -l</w:t>
      </w:r>
      <w:r w:rsidDel="00000000" w:rsidR="00000000" w:rsidRPr="00000000">
        <w:rPr>
          <w:rtl w:val="0"/>
        </w:rPr>
        <w:t xml:space="preserve"> to count the lines.</w:t>
      </w:r>
      <w:r w:rsidDel="00000000" w:rsidR="00000000" w:rsidRPr="00000000">
        <w:rPr>
          <w:rtl w:val="0"/>
        </w:rPr>
      </w:r>
    </w:p>
    <w:p w:rsidR="00000000" w:rsidDel="00000000" w:rsidP="00000000" w:rsidRDefault="00000000" w:rsidRPr="00000000" w14:paraId="00000061">
      <w:pPr>
        <w:ind w:left="720" w:firstLine="0"/>
        <w:rPr>
          <w:b w:val="1"/>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b w:val="1"/>
          <w:rtl w:val="0"/>
        </w:rPr>
        <w:t xml:space="preserve">4.7</w:t>
      </w:r>
      <w:r w:rsidDel="00000000" w:rsidR="00000000" w:rsidRPr="00000000">
        <w:rPr>
          <w:rtl w:val="0"/>
        </w:rPr>
        <w:t xml:space="preserve"> </w:t>
      </w:r>
      <w:r w:rsidDel="00000000" w:rsidR="00000000" w:rsidRPr="00000000">
        <w:rPr>
          <w:rtl w:val="0"/>
        </w:rPr>
        <w:t xml:space="preserve">List positions where the sample </w:t>
      </w:r>
      <w:r w:rsidDel="00000000" w:rsidR="00000000" w:rsidRPr="00000000">
        <w:rPr>
          <w:rFonts w:ascii="Droid Sans Mono" w:cs="Droid Sans Mono" w:eastAsia="Droid Sans Mono" w:hAnsi="Droid Sans Mono"/>
          <w:color w:val="990000"/>
          <w:sz w:val="20"/>
          <w:szCs w:val="20"/>
          <w:rtl w:val="0"/>
        </w:rPr>
        <w:t xml:space="preserve">HG00107</w:t>
      </w:r>
      <w:r w:rsidDel="00000000" w:rsidR="00000000" w:rsidRPr="00000000">
        <w:rPr>
          <w:rtl w:val="0"/>
        </w:rPr>
        <w:t xml:space="preserve"> has a non-reference genotype and the read depth is bigger than 10. Similarly as above, use the </w:t>
      </w:r>
      <w:r w:rsidDel="00000000" w:rsidR="00000000" w:rsidRPr="00000000">
        <w:rPr>
          <w:rFonts w:ascii="Droid Sans Mono" w:cs="Droid Sans Mono" w:eastAsia="Droid Sans Mono" w:hAnsi="Droid Sans Mono"/>
          <w:color w:val="990000"/>
          <w:sz w:val="20"/>
          <w:szCs w:val="20"/>
          <w:rtl w:val="0"/>
        </w:rPr>
        <w:t xml:space="preserve">bcftools query</w:t>
      </w:r>
      <w:r w:rsidDel="00000000" w:rsidR="00000000" w:rsidRPr="00000000">
        <w:rPr>
          <w:rtl w:val="0"/>
        </w:rPr>
        <w:t xml:space="preserve"> command with the following options:</w:t>
      </w:r>
    </w:p>
    <w:p w:rsidR="00000000" w:rsidDel="00000000" w:rsidP="00000000" w:rsidRDefault="00000000" w:rsidRPr="00000000" w14:paraId="00000063">
      <w:pPr>
        <w:ind w:left="1440" w:firstLine="0"/>
        <w:rPr/>
      </w:pPr>
      <w:r w:rsidDel="00000000" w:rsidR="00000000" w:rsidRPr="00000000">
        <w:rPr>
          <w:rFonts w:ascii="Droid Sans Mono" w:cs="Droid Sans Mono" w:eastAsia="Droid Sans Mono" w:hAnsi="Droid Sans Mono"/>
          <w:color w:val="990000"/>
          <w:sz w:val="20"/>
          <w:szCs w:val="20"/>
          <w:rtl w:val="0"/>
        </w:rPr>
        <w:t xml:space="preserve">--samples HG00107</w:t>
      </w:r>
      <w:r w:rsidDel="00000000" w:rsidR="00000000" w:rsidRPr="00000000">
        <w:rPr>
          <w:rtl w:val="0"/>
        </w:rPr>
        <w:t xml:space="preserve"> to extract the sample</w:t>
      </w:r>
    </w:p>
    <w:p w:rsidR="00000000" w:rsidDel="00000000" w:rsidP="00000000" w:rsidRDefault="00000000" w:rsidRPr="00000000" w14:paraId="00000064">
      <w:pPr>
        <w:ind w:left="1440" w:firstLine="0"/>
        <w:rPr/>
      </w:pPr>
      <w:r w:rsidDel="00000000" w:rsidR="00000000" w:rsidRPr="00000000">
        <w:rPr>
          <w:rFonts w:ascii="Droid Sans Mono" w:cs="Droid Sans Mono" w:eastAsia="Droid Sans Mono" w:hAnsi="Droid Sans Mono"/>
          <w:color w:val="990000"/>
          <w:sz w:val="20"/>
          <w:szCs w:val="20"/>
          <w:rtl w:val="0"/>
        </w:rPr>
        <w:t xml:space="preserve">--include 'FORMAT/DP&gt;10 &amp; FORMAT/GT="alt"'</w:t>
      </w:r>
      <w:r w:rsidDel="00000000" w:rsidR="00000000" w:rsidRPr="00000000">
        <w:rPr>
          <w:rtl w:val="0"/>
        </w:rPr>
        <w:t xml:space="preserve"> to match positions with read depth bigger than 10 and with genotype containing an alternate allele. The ampersand symbol </w:t>
      </w:r>
      <w:r w:rsidDel="00000000" w:rsidR="00000000" w:rsidRPr="00000000">
        <w:rPr>
          <w:rFonts w:ascii="Droid Sans Mono" w:cs="Droid Sans Mono" w:eastAsia="Droid Sans Mono" w:hAnsi="Droid Sans Mono"/>
          <w:color w:val="990000"/>
          <w:sz w:val="20"/>
          <w:szCs w:val="20"/>
          <w:rtl w:val="0"/>
        </w:rPr>
        <w:t xml:space="preserve">&amp;</w:t>
      </w:r>
      <w:r w:rsidDel="00000000" w:rsidR="00000000" w:rsidRPr="00000000">
        <w:rPr>
          <w:rtl w:val="0"/>
        </w:rPr>
        <w:t xml:space="preserve"> requires that both conditions must be true in the same sample</w:t>
      </w:r>
    </w:p>
    <w:p w:rsidR="00000000" w:rsidDel="00000000" w:rsidP="00000000" w:rsidRDefault="00000000" w:rsidRPr="00000000" w14:paraId="00000065">
      <w:pPr>
        <w:ind w:left="1440" w:firstLine="0"/>
        <w:rPr/>
      </w:pPr>
      <w:r w:rsidDel="00000000" w:rsidR="00000000" w:rsidRPr="00000000">
        <w:rPr>
          <w:rFonts w:ascii="Droid Sans Mono" w:cs="Droid Sans Mono" w:eastAsia="Droid Sans Mono" w:hAnsi="Droid Sans Mono"/>
          <w:color w:val="990000"/>
          <w:sz w:val="20"/>
          <w:szCs w:val="20"/>
          <w:rtl w:val="0"/>
        </w:rPr>
        <w:t xml:space="preserve">--format '%POS[ %GT %DP]\n'</w:t>
      </w:r>
      <w:r w:rsidDel="00000000" w:rsidR="00000000" w:rsidRPr="00000000">
        <w:rPr>
          <w:rtl w:val="0"/>
        </w:rPr>
        <w:t xml:space="preserve"> to output position, the genotype, and the read depth.</w:t>
      </w:r>
    </w:p>
    <w:p w:rsidR="00000000" w:rsidDel="00000000" w:rsidP="00000000" w:rsidRDefault="00000000" w:rsidRPr="00000000" w14:paraId="00000066">
      <w:pPr>
        <w:ind w:left="720" w:firstLine="0"/>
        <w:rPr/>
      </w:pPr>
      <w:r w:rsidDel="00000000" w:rsidR="00000000" w:rsidRPr="00000000">
        <w:rPr>
          <w:rtl w:val="0"/>
        </w:rPr>
        <w:t xml:space="preserve">Pipe the output into </w:t>
      </w:r>
      <w:r w:rsidDel="00000000" w:rsidR="00000000" w:rsidRPr="00000000">
        <w:rPr>
          <w:rFonts w:ascii="Droid Sans Mono" w:cs="Droid Sans Mono" w:eastAsia="Droid Sans Mono" w:hAnsi="Droid Sans Mono"/>
          <w:color w:val="990000"/>
          <w:sz w:val="20"/>
          <w:szCs w:val="20"/>
          <w:rtl w:val="0"/>
        </w:rPr>
        <w:t xml:space="preserve">head</w:t>
      </w:r>
      <w:r w:rsidDel="00000000" w:rsidR="00000000" w:rsidRPr="00000000">
        <w:rPr>
          <w:rtl w:val="0"/>
        </w:rPr>
        <w:t xml:space="preserve"> to display only the first few lines.</w:t>
      </w:r>
    </w:p>
    <w:p w:rsidR="00000000" w:rsidDel="00000000" w:rsidP="00000000" w:rsidRDefault="00000000" w:rsidRPr="00000000" w14:paraId="00000067">
      <w:pPr>
        <w:spacing w:after="180" w:before="180" w:lineRule="auto"/>
        <w:rPr/>
      </w:pPr>
      <w:r w:rsidDel="00000000" w:rsidR="00000000" w:rsidRPr="00000000">
        <w:rPr>
          <w:rtl w:val="0"/>
        </w:rPr>
      </w:r>
    </w:p>
    <w:p w:rsidR="00000000" w:rsidDel="00000000" w:rsidP="00000000" w:rsidRDefault="00000000" w:rsidRPr="00000000" w14:paraId="00000068">
      <w:pPr>
        <w:rPr>
          <w:b w:val="1"/>
          <w:color w:val="990000"/>
        </w:rPr>
      </w:pPr>
      <w:r w:rsidDel="00000000" w:rsidR="00000000" w:rsidRPr="00000000">
        <w:rPr>
          <w:b w:val="1"/>
          <w:color w:val="990000"/>
          <w:rtl w:val="0"/>
        </w:rPr>
        <w:t xml:space="preserve">Exercise 5: Generate QC stats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We will generate QC stats for two lanes of Illumina paired-end sequencing data from yeast. We will use the </w:t>
      </w:r>
      <w:r w:rsidDel="00000000" w:rsidR="00000000" w:rsidRPr="00000000">
        <w:rPr>
          <w:rFonts w:ascii="Droid Sans Mono" w:cs="Droid Sans Mono" w:eastAsia="Droid Sans Mono" w:hAnsi="Droid Sans Mono"/>
          <w:color w:val="990000"/>
          <w:sz w:val="20"/>
          <w:szCs w:val="20"/>
          <w:rtl w:val="0"/>
        </w:rPr>
        <w:t xml:space="preserve">bwa</w:t>
      </w:r>
      <w:r w:rsidDel="00000000" w:rsidR="00000000" w:rsidRPr="00000000">
        <w:rPr>
          <w:rtl w:val="0"/>
        </w:rPr>
        <w:t xml:space="preserve"> mapper to align the data to the </w:t>
      </w:r>
      <w:r w:rsidDel="00000000" w:rsidR="00000000" w:rsidRPr="00000000">
        <w:rPr>
          <w:i w:val="1"/>
          <w:rtl w:val="0"/>
        </w:rPr>
        <w:t xml:space="preserve">Sacc</w:t>
      </w:r>
      <w:r w:rsidDel="00000000" w:rsidR="00000000" w:rsidRPr="00000000">
        <w:rPr>
          <w:i w:val="1"/>
          <w:rtl w:val="0"/>
        </w:rPr>
        <w:t xml:space="preserve">ha</w:t>
      </w:r>
      <w:r w:rsidDel="00000000" w:rsidR="00000000" w:rsidRPr="00000000">
        <w:rPr>
          <w:i w:val="1"/>
          <w:rtl w:val="0"/>
        </w:rPr>
        <w:t xml:space="preserve">romyces cerevisiae</w:t>
      </w:r>
      <w:r w:rsidDel="00000000" w:rsidR="00000000" w:rsidRPr="00000000">
        <w:rPr>
          <w:rtl w:val="0"/>
        </w:rPr>
        <w:t xml:space="preserve"> genome (</w:t>
      </w:r>
      <w:r w:rsidDel="00000000" w:rsidR="00000000" w:rsidRPr="00000000">
        <w:rPr>
          <w:rFonts w:ascii="Droid Sans Mono" w:cs="Droid Sans Mono" w:eastAsia="Droid Sans Mono" w:hAnsi="Droid Sans Mono"/>
          <w:sz w:val="16"/>
          <w:szCs w:val="16"/>
          <w:rtl w:val="0"/>
        </w:rPr>
        <w:t xml:space="preserve">ftp://ftp.ensembl.org/pub/current_fasta/saccharomyces_cerevisiae/dna</w:t>
      </w:r>
      <w:r w:rsidDel="00000000" w:rsidR="00000000" w:rsidRPr="00000000">
        <w:rPr>
          <w:rtl w:val="0"/>
        </w:rPr>
        <w:t xml:space="preserve">) and </w:t>
      </w:r>
      <w:r w:rsidDel="00000000" w:rsidR="00000000" w:rsidRPr="00000000">
        <w:rPr>
          <w:rFonts w:ascii="Droid Sans Mono" w:cs="Droid Sans Mono" w:eastAsia="Droid Sans Mono" w:hAnsi="Droid Sans Mono"/>
          <w:color w:val="990000"/>
          <w:sz w:val="20"/>
          <w:szCs w:val="20"/>
          <w:rtl w:val="0"/>
        </w:rPr>
        <w:t xml:space="preserve">samtools stats</w:t>
      </w:r>
      <w:r w:rsidDel="00000000" w:rsidR="00000000" w:rsidRPr="00000000">
        <w:rPr>
          <w:rtl w:val="0"/>
        </w:rPr>
        <w:t xml:space="preserve"> to generate the stats.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b w:val="1"/>
          <w:rtl w:val="0"/>
        </w:rPr>
        <w:t xml:space="preserve">5.1</w:t>
      </w:r>
      <w:r w:rsidDel="00000000" w:rsidR="00000000" w:rsidRPr="00000000">
        <w:rPr>
          <w:rtl w:val="0"/>
        </w:rPr>
        <w:t xml:space="preserve"> Read pairs are usually stored in two separate FASTQ files so that </w:t>
      </w:r>
      <w:r w:rsidDel="00000000" w:rsidR="00000000" w:rsidRPr="00000000">
        <w:rPr>
          <w:i w:val="1"/>
          <w:rtl w:val="0"/>
        </w:rPr>
        <w:t xml:space="preserve">n</w:t>
      </w:r>
      <w:r w:rsidDel="00000000" w:rsidR="00000000" w:rsidRPr="00000000">
        <w:rPr>
          <w:rtl w:val="0"/>
        </w:rPr>
        <w:t xml:space="preserve">-th read in the first file and the </w:t>
      </w:r>
      <w:r w:rsidDel="00000000" w:rsidR="00000000" w:rsidRPr="00000000">
        <w:rPr>
          <w:i w:val="1"/>
          <w:rtl w:val="0"/>
        </w:rPr>
        <w:t xml:space="preserve">n</w:t>
      </w:r>
      <w:r w:rsidDel="00000000" w:rsidR="00000000" w:rsidRPr="00000000">
        <w:rPr>
          <w:rtl w:val="0"/>
        </w:rPr>
        <w:t xml:space="preserve">-th read in the second file constitute a read pair. Can you devise a quick sanity check that reads in these two files really form pairs? The files must have the same number of lines and the naming of the reads usually suggests if they form a pair. The location of the files is</w:t>
      </w:r>
    </w:p>
    <w:p w:rsidR="00000000" w:rsidDel="00000000" w:rsidP="00000000" w:rsidRDefault="00000000" w:rsidRPr="00000000" w14:paraId="0000006D">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60A_Sc_DBVPG6044/lane1/s_7_1.fastq</w:t>
      </w:r>
    </w:p>
    <w:p w:rsidR="00000000" w:rsidDel="00000000" w:rsidP="00000000" w:rsidRDefault="00000000" w:rsidRPr="00000000" w14:paraId="0000006E">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60A_Sc_DBVPG6044/lane1/s_7_2.fastq</w:t>
      </w:r>
    </w:p>
    <w:p w:rsidR="00000000" w:rsidDel="00000000" w:rsidP="00000000" w:rsidRDefault="00000000" w:rsidRPr="00000000" w14:paraId="0000006F">
      <w:pPr>
        <w:ind w:left="720" w:firstLine="0"/>
        <w:rPr>
          <w:rFonts w:ascii="Droid Sans Mono" w:cs="Droid Sans Mono" w:eastAsia="Droid Sans Mono" w:hAnsi="Droid Sans Mono"/>
          <w:color w:val="990000"/>
          <w:sz w:val="20"/>
          <w:szCs w:val="20"/>
        </w:rPr>
      </w:pPr>
      <w:r w:rsidDel="00000000" w:rsidR="00000000" w:rsidRPr="00000000">
        <w:rPr>
          <w:rtl w:val="0"/>
        </w:rPr>
        <w:t xml:space="preserve">First check whether the read names are suggestive of a pair. For example, the reads in the first file can have the suffix </w:t>
      </w:r>
      <w:r w:rsidDel="00000000" w:rsidR="00000000" w:rsidRPr="00000000">
        <w:rPr>
          <w:rFonts w:ascii="Droid Sans Mono" w:cs="Droid Sans Mono" w:eastAsia="Droid Sans Mono" w:hAnsi="Droid Sans Mono"/>
          <w:color w:val="990000"/>
          <w:sz w:val="20"/>
          <w:szCs w:val="20"/>
          <w:rtl w:val="0"/>
        </w:rPr>
        <w:t xml:space="preserve">/1</w:t>
      </w:r>
      <w:r w:rsidDel="00000000" w:rsidR="00000000" w:rsidRPr="00000000">
        <w:rPr>
          <w:rtl w:val="0"/>
        </w:rPr>
        <w:t xml:space="preserve"> and the reads in the second file should have the suffix </w:t>
      </w:r>
      <w:r w:rsidDel="00000000" w:rsidR="00000000" w:rsidRPr="00000000">
        <w:rPr>
          <w:rFonts w:ascii="Droid Sans Mono" w:cs="Droid Sans Mono" w:eastAsia="Droid Sans Mono" w:hAnsi="Droid Sans Mono"/>
          <w:color w:val="990000"/>
          <w:sz w:val="20"/>
          <w:szCs w:val="20"/>
          <w:rtl w:val="0"/>
        </w:rPr>
        <w:t xml:space="preserve">/2</w:t>
      </w:r>
      <w:r w:rsidDel="00000000" w:rsidR="00000000" w:rsidRPr="00000000">
        <w:rPr>
          <w:rtl w:val="0"/>
        </w:rPr>
        <w:t xml:space="preserve">. Then check whether there is the same number of reads in both files. </w:t>
      </w:r>
      <w:r w:rsidDel="00000000" w:rsidR="00000000" w:rsidRPr="00000000">
        <w:rPr>
          <w:rtl w:val="0"/>
        </w:rPr>
      </w:r>
    </w:p>
    <w:p w:rsidR="00000000" w:rsidDel="00000000" w:rsidP="00000000" w:rsidRDefault="00000000" w:rsidRPr="00000000" w14:paraId="00000070">
      <w:pPr>
        <w:ind w:left="1440" w:firstLine="0"/>
        <w:rPr>
          <w:rFonts w:ascii="Droid Sans Mono" w:cs="Droid Sans Mono" w:eastAsia="Droid Sans Mono" w:hAnsi="Droid Sans Mono"/>
          <w:color w:val="990000"/>
          <w:sz w:val="20"/>
          <w:szCs w:val="2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Run the </w:t>
      </w:r>
      <w:r w:rsidDel="00000000" w:rsidR="00000000" w:rsidRPr="00000000">
        <w:rPr>
          <w:rFonts w:ascii="Droid Sans Mono" w:cs="Droid Sans Mono" w:eastAsia="Droid Sans Mono" w:hAnsi="Droid Sans Mono"/>
          <w:color w:val="990000"/>
          <w:sz w:val="20"/>
          <w:szCs w:val="20"/>
          <w:rtl w:val="0"/>
        </w:rPr>
        <w:t xml:space="preserve">./align.sh</w:t>
      </w:r>
      <w:r w:rsidDel="00000000" w:rsidR="00000000" w:rsidRPr="00000000">
        <w:rPr>
          <w:rtl w:val="0"/>
        </w:rPr>
        <w:t xml:space="preserve"> script to create the mappings. The script is very short, take a look inside using the command </w:t>
      </w:r>
      <w:r w:rsidDel="00000000" w:rsidR="00000000" w:rsidRPr="00000000">
        <w:rPr>
          <w:rFonts w:ascii="Droid Sans Mono" w:cs="Droid Sans Mono" w:eastAsia="Droid Sans Mono" w:hAnsi="Droid Sans Mono"/>
          <w:color w:val="990000"/>
          <w:sz w:val="20"/>
          <w:szCs w:val="20"/>
          <w:rtl w:val="0"/>
        </w:rPr>
        <w:t xml:space="preserve">less ./align.sh</w:t>
      </w:r>
      <w:r w:rsidDel="00000000" w:rsidR="00000000" w:rsidRPr="00000000">
        <w:rPr>
          <w:rtl w:val="0"/>
        </w:rPr>
        <w:t xml:space="preserve">. </w:t>
      </w:r>
      <w:r w:rsidDel="00000000" w:rsidR="00000000" w:rsidRPr="00000000">
        <w:rPr>
          <w:rtl w:val="0"/>
        </w:rPr>
        <w:t xml:space="preserve">The script contains several commands, some are combined together using pipes. UNIX pipes is a very powerful and elegant concept which allows us to feed the output of one command into the next command and avoid writing intermediate files.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script will produce the BAM file </w:t>
      </w:r>
      <w:r w:rsidDel="00000000" w:rsidR="00000000" w:rsidRPr="00000000">
        <w:rPr>
          <w:rFonts w:ascii="Droid Sans Mono" w:cs="Droid Sans Mono" w:eastAsia="Droid Sans Mono" w:hAnsi="Droid Sans Mono"/>
          <w:color w:val="990000"/>
          <w:sz w:val="20"/>
          <w:szCs w:val="20"/>
          <w:rtl w:val="0"/>
        </w:rPr>
        <w:t xml:space="preserve">lane1.sorted.bam</w:t>
      </w:r>
      <w:r w:rsidDel="00000000" w:rsidR="00000000" w:rsidRPr="00000000">
        <w:rPr>
          <w:rtl w:val="0"/>
        </w:rPr>
        <w:t xml:space="preserve">. Generate the stats including only primary alignments using the command</w:t>
      </w:r>
    </w:p>
    <w:p w:rsidR="00000000" w:rsidDel="00000000" w:rsidP="00000000" w:rsidRDefault="00000000" w:rsidRPr="00000000" w14:paraId="00000074">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samtools stats -F SECONDARY lane1.sorted.bam &gt; lane1.sorted.bam.bchk</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Look at the output and answer the following questions:</w:t>
      </w:r>
    </w:p>
    <w:p w:rsidR="00000000" w:rsidDel="00000000" w:rsidP="00000000" w:rsidRDefault="00000000" w:rsidRPr="00000000" w14:paraId="00000077">
      <w:pPr>
        <w:ind w:left="720" w:firstLine="0"/>
        <w:rPr>
          <w:rFonts w:ascii="Droid Sans Mono" w:cs="Droid Sans Mono" w:eastAsia="Droid Sans Mono" w:hAnsi="Droid Sans Mono"/>
          <w:color w:val="990000"/>
          <w:sz w:val="20"/>
          <w:szCs w:val="20"/>
        </w:rPr>
      </w:pPr>
      <w:r w:rsidDel="00000000" w:rsidR="00000000" w:rsidRPr="00000000">
        <w:rPr>
          <w:b w:val="1"/>
          <w:rtl w:val="0"/>
        </w:rPr>
        <w:t xml:space="preserve">5.2</w:t>
      </w:r>
      <w:r w:rsidDel="00000000" w:rsidR="00000000" w:rsidRPr="00000000">
        <w:rPr>
          <w:rtl w:val="0"/>
        </w:rPr>
        <w:t xml:space="preserve"> What is the total number of raw sequence reads?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720" w:firstLine="0"/>
        <w:rPr>
          <w:rFonts w:ascii="Droid Sans Mono" w:cs="Droid Sans Mono" w:eastAsia="Droid Sans Mono" w:hAnsi="Droid Sans Mono"/>
          <w:color w:val="990000"/>
          <w:sz w:val="20"/>
          <w:szCs w:val="20"/>
        </w:rPr>
      </w:pPr>
      <w:r w:rsidDel="00000000" w:rsidR="00000000" w:rsidRPr="00000000">
        <w:rPr>
          <w:b w:val="1"/>
          <w:rtl w:val="0"/>
        </w:rPr>
        <w:t xml:space="preserve">5.3</w:t>
      </w:r>
      <w:r w:rsidDel="00000000" w:rsidR="00000000" w:rsidRPr="00000000">
        <w:rPr>
          <w:rtl w:val="0"/>
        </w:rPr>
        <w:t xml:space="preserve"> How many reads were mapped? </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720" w:firstLine="0"/>
        <w:rPr>
          <w:rFonts w:ascii="Droid Sans Mono" w:cs="Droid Sans Mono" w:eastAsia="Droid Sans Mono" w:hAnsi="Droid Sans Mono"/>
          <w:color w:val="990000"/>
          <w:sz w:val="20"/>
          <w:szCs w:val="20"/>
        </w:rPr>
      </w:pPr>
      <w:r w:rsidDel="00000000" w:rsidR="00000000" w:rsidRPr="00000000">
        <w:rPr>
          <w:b w:val="1"/>
          <w:rtl w:val="0"/>
        </w:rPr>
        <w:t xml:space="preserve">5.4</w:t>
      </w:r>
      <w:r w:rsidDel="00000000" w:rsidR="00000000" w:rsidRPr="00000000">
        <w:rPr>
          <w:rtl w:val="0"/>
        </w:rPr>
        <w:t xml:space="preserve"> How many read pairs were mapped to a different chromosome?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b w:val="1"/>
          <w:rtl w:val="0"/>
        </w:rPr>
        <w:t xml:space="preserve">5.5</w:t>
      </w:r>
      <w:r w:rsidDel="00000000" w:rsidR="00000000" w:rsidRPr="00000000">
        <w:rPr>
          <w:rtl w:val="0"/>
        </w:rPr>
        <w:t xml:space="preserve"> What is the insert size mean and standard deviation?</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Next we will create some QC plots from the output of the stats command using the command </w:t>
      </w:r>
      <w:r w:rsidDel="00000000" w:rsidR="00000000" w:rsidRPr="00000000">
        <w:rPr>
          <w:rFonts w:ascii="Droid Sans Mono" w:cs="Droid Sans Mono" w:eastAsia="Droid Sans Mono" w:hAnsi="Droid Sans Mono"/>
          <w:color w:val="990000"/>
          <w:sz w:val="20"/>
          <w:szCs w:val="20"/>
          <w:rtl w:val="0"/>
        </w:rPr>
        <w:t xml:space="preserve">plot-bamstats</w:t>
      </w:r>
      <w:r w:rsidDel="00000000" w:rsidR="00000000" w:rsidRPr="00000000">
        <w:rPr>
          <w:rtl w:val="0"/>
        </w:rPr>
        <w:t xml:space="preserve"> which is of the samtools package:</w:t>
      </w:r>
    </w:p>
    <w:p w:rsidR="00000000" w:rsidDel="00000000" w:rsidP="00000000" w:rsidRDefault="00000000" w:rsidRPr="00000000" w14:paraId="00000080">
      <w:pPr>
        <w:ind w:left="72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plot-bamstats -p lane1-plots/ lane1.sorted.bam.bchk</w:t>
      </w:r>
    </w:p>
    <w:p w:rsidR="00000000" w:rsidDel="00000000" w:rsidP="00000000" w:rsidRDefault="00000000" w:rsidRPr="00000000" w14:paraId="00000081">
      <w:pPr>
        <w:rPr/>
      </w:pPr>
      <w:r w:rsidDel="00000000" w:rsidR="00000000" w:rsidRPr="00000000">
        <w:rPr>
          <w:rtl w:val="0"/>
        </w:rPr>
        <w:t xml:space="preserve">I</w:t>
      </w:r>
      <w:r w:rsidDel="00000000" w:rsidR="00000000" w:rsidRPr="00000000">
        <w:rPr>
          <w:rtl w:val="0"/>
        </w:rPr>
        <w:t xml:space="preserve">n your web browser open the generated html file to view the graphs</w:t>
      </w:r>
    </w:p>
    <w:p w:rsidR="00000000" w:rsidDel="00000000" w:rsidP="00000000" w:rsidRDefault="00000000" w:rsidRPr="00000000" w14:paraId="00000082">
      <w:pPr>
        <w:ind w:left="72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firefox lane1-plots/*.html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b w:val="1"/>
          <w:rtl w:val="0"/>
        </w:rPr>
        <w:t xml:space="preserve">5.6</w:t>
      </w:r>
      <w:r w:rsidDel="00000000" w:rsidR="00000000" w:rsidRPr="00000000">
        <w:rPr>
          <w:rtl w:val="0"/>
        </w:rPr>
        <w:t xml:space="preserve"> How many reads have zero mapping quality (MQ)?</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b w:val="1"/>
          <w:rtl w:val="0"/>
        </w:rPr>
        <w:t xml:space="preserve">5.7 </w:t>
      </w:r>
      <w:r w:rsidDel="00000000" w:rsidR="00000000" w:rsidRPr="00000000">
        <w:rPr>
          <w:rtl w:val="0"/>
        </w:rPr>
        <w:t xml:space="preserve">Check the "Quality per cycle" graph. Which of the first fragments or second fragments are higher base quality on average</w:t>
      </w:r>
      <w:r w:rsidDel="00000000" w:rsidR="00000000" w:rsidRPr="00000000">
        <w:rPr>
          <w:rtl w:val="0"/>
        </w:rPr>
        <w:t xml:space="preserve">?</w:t>
      </w:r>
    </w:p>
    <w:p w:rsidR="00000000" w:rsidDel="00000000" w:rsidP="00000000" w:rsidRDefault="00000000" w:rsidRPr="00000000" w14:paraId="00000087">
      <w:pPr>
        <w:ind w:left="0" w:firstLine="0"/>
        <w:rPr>
          <w:rFonts w:ascii="Droid Sans Mono" w:cs="Droid Sans Mono" w:eastAsia="Droid Sans Mono" w:hAnsi="Droid Sans Mono"/>
          <w:color w:val="990000"/>
          <w:sz w:val="20"/>
          <w:szCs w:val="20"/>
        </w:rPr>
      </w:pPr>
      <w:r w:rsidDel="00000000" w:rsidR="00000000" w:rsidRPr="00000000">
        <w:rPr>
          <w:rtl w:val="0"/>
        </w:rPr>
      </w:r>
    </w:p>
    <w:p w:rsidR="00000000" w:rsidDel="00000000" w:rsidP="00000000" w:rsidRDefault="00000000" w:rsidRPr="00000000" w14:paraId="00000088">
      <w:pPr>
        <w:rPr>
          <w:b w:val="1"/>
          <w:color w:val="990000"/>
        </w:rPr>
      </w:pPr>
      <w:r w:rsidDel="00000000" w:rsidR="00000000" w:rsidRPr="00000000">
        <w:rPr>
          <w:rtl w:val="0"/>
        </w:rPr>
      </w:r>
    </w:p>
    <w:p w:rsidR="00000000" w:rsidDel="00000000" w:rsidP="00000000" w:rsidRDefault="00000000" w:rsidRPr="00000000" w14:paraId="00000089">
      <w:pPr>
        <w:rPr>
          <w:b w:val="1"/>
          <w:color w:val="990000"/>
        </w:rPr>
      </w:pPr>
      <w:r w:rsidDel="00000000" w:rsidR="00000000" w:rsidRPr="00000000">
        <w:rPr>
          <w:b w:val="1"/>
          <w:color w:val="990000"/>
          <w:rtl w:val="0"/>
        </w:rPr>
        <w:t xml:space="preserve">Answers to exercises:</w:t>
      </w:r>
    </w:p>
    <w:p w:rsidR="00000000" w:rsidDel="00000000" w:rsidP="00000000" w:rsidRDefault="00000000" w:rsidRPr="00000000" w14:paraId="0000008A">
      <w:pPr>
        <w:ind w:left="0" w:firstLine="0"/>
        <w:rPr>
          <w:rFonts w:ascii="Droid Sans Mono" w:cs="Droid Sans Mono" w:eastAsia="Droid Sans Mono" w:hAnsi="Droid Sans Mono"/>
          <w:color w:val="990000"/>
          <w:sz w:val="20"/>
          <w:szCs w:val="2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b w:val="1"/>
          <w:rtl w:val="0"/>
        </w:rPr>
        <w:t xml:space="preserve">1.1</w:t>
      </w:r>
      <w:r w:rsidDel="00000000" w:rsidR="00000000" w:rsidRPr="00000000">
        <w:rPr>
          <w:rtl w:val="0"/>
        </w:rPr>
        <w:t xml:space="preserve"> </w:t>
      </w:r>
      <w:r w:rsidDel="00000000" w:rsidR="00000000" w:rsidRPr="00000000">
        <w:rPr>
          <w:b w:val="1"/>
          <w:color w:val="990000"/>
          <w:rtl w:val="0"/>
        </w:rPr>
        <w:t xml:space="preserve">R</w:t>
      </w:r>
      <w:r w:rsidDel="00000000" w:rsidR="00000000" w:rsidRPr="00000000">
        <w:rPr>
          <w:rtl w:val="0"/>
        </w:rPr>
        <w:t xml:space="preserve">ead </w:t>
      </w:r>
      <w:r w:rsidDel="00000000" w:rsidR="00000000" w:rsidRPr="00000000">
        <w:rPr>
          <w:b w:val="1"/>
          <w:color w:val="990000"/>
          <w:rtl w:val="0"/>
        </w:rPr>
        <w:t xml:space="preserve">G</w:t>
      </w:r>
      <w:r w:rsidDel="00000000" w:rsidR="00000000" w:rsidRPr="00000000">
        <w:rPr>
          <w:rtl w:val="0"/>
        </w:rPr>
        <w:t xml:space="preserve">roup</w:t>
      </w:r>
    </w:p>
    <w:p w:rsidR="00000000" w:rsidDel="00000000" w:rsidP="00000000" w:rsidRDefault="00000000" w:rsidRPr="00000000" w14:paraId="0000008C">
      <w:pPr>
        <w:ind w:left="720" w:firstLine="0"/>
        <w:rPr/>
      </w:pPr>
      <w:r w:rsidDel="00000000" w:rsidR="00000000" w:rsidRPr="00000000">
        <w:rPr>
          <w:b w:val="1"/>
          <w:rtl w:val="0"/>
        </w:rPr>
        <w:t xml:space="preserve">1.2</w:t>
      </w:r>
      <w:r w:rsidDel="00000000" w:rsidR="00000000" w:rsidRPr="00000000">
        <w:rPr>
          <w:rtl w:val="0"/>
        </w:rPr>
        <w:t xml:space="preserve"> Illumina, see the </w:t>
      </w:r>
      <w:r w:rsidDel="00000000" w:rsidR="00000000" w:rsidRPr="00000000">
        <w:rPr>
          <w:rFonts w:ascii="Droid Sans Mono" w:cs="Droid Sans Mono" w:eastAsia="Droid Sans Mono" w:hAnsi="Droid Sans Mono"/>
          <w:color w:val="990000"/>
          <w:sz w:val="20"/>
          <w:szCs w:val="20"/>
          <w:rtl w:val="0"/>
        </w:rPr>
        <w:t xml:space="preserve">PL</w:t>
      </w:r>
      <w:r w:rsidDel="00000000" w:rsidR="00000000" w:rsidRPr="00000000">
        <w:rPr>
          <w:rtl w:val="0"/>
        </w:rPr>
        <w:t xml:space="preserve"> field</w:t>
      </w:r>
    </w:p>
    <w:p w:rsidR="00000000" w:rsidDel="00000000" w:rsidP="00000000" w:rsidRDefault="00000000" w:rsidRPr="00000000" w14:paraId="0000008D">
      <w:pPr>
        <w:ind w:left="720" w:firstLine="0"/>
        <w:rPr/>
      </w:pPr>
      <w:r w:rsidDel="00000000" w:rsidR="00000000" w:rsidRPr="00000000">
        <w:rPr>
          <w:b w:val="1"/>
          <w:rtl w:val="0"/>
        </w:rPr>
        <w:t xml:space="preserve">1.3</w:t>
      </w:r>
      <w:r w:rsidDel="00000000" w:rsidR="00000000" w:rsidRPr="00000000">
        <w:rPr>
          <w:rtl w:val="0"/>
        </w:rPr>
        <w:t xml:space="preserve">  </w:t>
      </w:r>
      <w:r w:rsidDel="00000000" w:rsidR="00000000" w:rsidRPr="00000000">
        <w:rPr>
          <w:rFonts w:ascii="Droid Sans Mono" w:cs="Droid Sans Mono" w:eastAsia="Droid Sans Mono" w:hAnsi="Droid Sans Mono"/>
          <w:color w:val="990000"/>
          <w:sz w:val="20"/>
          <w:szCs w:val="20"/>
          <w:rtl w:val="0"/>
        </w:rPr>
        <w:t xml:space="preserve">ERR003612, </w:t>
      </w:r>
      <w:r w:rsidDel="00000000" w:rsidR="00000000" w:rsidRPr="00000000">
        <w:rPr>
          <w:rtl w:val="0"/>
        </w:rPr>
        <w:t xml:space="preserve">see the </w:t>
      </w:r>
      <w:r w:rsidDel="00000000" w:rsidR="00000000" w:rsidRPr="00000000">
        <w:rPr>
          <w:rFonts w:ascii="Droid Sans Mono" w:cs="Droid Sans Mono" w:eastAsia="Droid Sans Mono" w:hAnsi="Droid Sans Mono"/>
          <w:color w:val="990000"/>
          <w:sz w:val="20"/>
          <w:szCs w:val="20"/>
          <w:rtl w:val="0"/>
        </w:rPr>
        <w:t xml:space="preserve">ID</w:t>
      </w:r>
      <w:r w:rsidDel="00000000" w:rsidR="00000000" w:rsidRPr="00000000">
        <w:rPr>
          <w:rtl w:val="0"/>
        </w:rPr>
        <w:t xml:space="preserve"> field</w:t>
      </w:r>
    </w:p>
    <w:p w:rsidR="00000000" w:rsidDel="00000000" w:rsidP="00000000" w:rsidRDefault="00000000" w:rsidRPr="00000000" w14:paraId="0000008E">
      <w:pPr>
        <w:ind w:left="720" w:firstLine="0"/>
        <w:rPr/>
      </w:pPr>
      <w:r w:rsidDel="00000000" w:rsidR="00000000" w:rsidRPr="00000000">
        <w:rPr>
          <w:b w:val="1"/>
          <w:rtl w:val="0"/>
        </w:rPr>
        <w:t xml:space="preserve">1.4</w:t>
      </w:r>
      <w:r w:rsidDel="00000000" w:rsidR="00000000" w:rsidRPr="00000000">
        <w:rPr>
          <w:rtl w:val="0"/>
        </w:rPr>
        <w:t xml:space="preserve"> 2kbp, see the </w:t>
      </w:r>
      <w:r w:rsidDel="00000000" w:rsidR="00000000" w:rsidRPr="00000000">
        <w:rPr>
          <w:rFonts w:ascii="Droid Sans Mono" w:cs="Droid Sans Mono" w:eastAsia="Droid Sans Mono" w:hAnsi="Droid Sans Mono"/>
          <w:color w:val="990000"/>
          <w:sz w:val="20"/>
          <w:szCs w:val="20"/>
          <w:rtl w:val="0"/>
        </w:rPr>
        <w:t xml:space="preserve">PI</w:t>
      </w:r>
      <w:r w:rsidDel="00000000" w:rsidR="00000000" w:rsidRPr="00000000">
        <w:rPr>
          <w:rtl w:val="0"/>
        </w:rPr>
        <w:t xml:space="preserve"> field</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b w:val="1"/>
          <w:rtl w:val="0"/>
        </w:rPr>
        <w:t xml:space="preserve">2.1</w:t>
      </w:r>
      <w:r w:rsidDel="00000000" w:rsidR="00000000" w:rsidRPr="00000000">
        <w:rPr>
          <w:rtl w:val="0"/>
        </w:rPr>
        <w:t xml:space="preserve"> NCBI build v37</w:t>
      </w:r>
    </w:p>
    <w:p w:rsidR="00000000" w:rsidDel="00000000" w:rsidP="00000000" w:rsidRDefault="00000000" w:rsidRPr="00000000" w14:paraId="00000092">
      <w:pPr>
        <w:ind w:left="720" w:firstLine="0"/>
        <w:rPr/>
      </w:pPr>
      <w:r w:rsidDel="00000000" w:rsidR="00000000" w:rsidRPr="00000000">
        <w:rPr>
          <w:b w:val="1"/>
          <w:rtl w:val="0"/>
        </w:rPr>
        <w:t xml:space="preserve">2</w:t>
      </w:r>
      <w:r w:rsidDel="00000000" w:rsidR="00000000" w:rsidRPr="00000000">
        <w:rPr>
          <w:b w:val="1"/>
          <w:rtl w:val="0"/>
        </w:rPr>
        <w:t xml:space="preserve">.2</w:t>
      </w:r>
      <w:r w:rsidDel="00000000" w:rsidR="00000000" w:rsidRPr="00000000">
        <w:rPr>
          <w:rtl w:val="0"/>
        </w:rPr>
        <w:t xml:space="preserve"> The command is </w:t>
      </w:r>
    </w:p>
    <w:p w:rsidR="00000000" w:rsidDel="00000000" w:rsidP="00000000" w:rsidRDefault="00000000" w:rsidRPr="00000000" w14:paraId="00000093">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samtools view -H NA20538.bam | grep ^@RG | wc -l</w:t>
      </w:r>
    </w:p>
    <w:p w:rsidR="00000000" w:rsidDel="00000000" w:rsidP="00000000" w:rsidRDefault="00000000" w:rsidRPr="00000000" w14:paraId="00000094">
      <w:pPr>
        <w:ind w:left="720" w:firstLine="0"/>
        <w:rPr/>
      </w:pPr>
      <w:r w:rsidDel="00000000" w:rsidR="00000000" w:rsidRPr="00000000">
        <w:rPr>
          <w:b w:val="1"/>
          <w:rtl w:val="0"/>
        </w:rPr>
        <w:t xml:space="preserve">2.3</w:t>
      </w:r>
      <w:r w:rsidDel="00000000" w:rsidR="00000000" w:rsidRPr="00000000">
        <w:rPr>
          <w:rtl w:val="0"/>
        </w:rPr>
        <w:t xml:space="preserve"> Use the command</w:t>
      </w:r>
    </w:p>
    <w:p w:rsidR="00000000" w:rsidDel="00000000" w:rsidP="00000000" w:rsidRDefault="00000000" w:rsidRPr="00000000" w14:paraId="00000095">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samtools view -H NA20538.bam | grep ^@PG | less -S</w:t>
      </w:r>
    </w:p>
    <w:p w:rsidR="00000000" w:rsidDel="00000000" w:rsidP="00000000" w:rsidRDefault="00000000" w:rsidRPr="00000000" w14:paraId="00000096">
      <w:pPr>
        <w:ind w:left="720" w:firstLine="0"/>
        <w:rPr>
          <w:rFonts w:ascii="Droid Sans Mono" w:cs="Droid Sans Mono" w:eastAsia="Droid Sans Mono" w:hAnsi="Droid Sans Mono"/>
          <w:color w:val="990000"/>
          <w:sz w:val="20"/>
          <w:szCs w:val="20"/>
        </w:rPr>
      </w:pPr>
      <w:r w:rsidDel="00000000" w:rsidR="00000000" w:rsidRPr="00000000">
        <w:rPr>
          <w:rtl w:val="0"/>
        </w:rPr>
        <w:t xml:space="preserve">Usually the alignments are processed with multiple programs. The </w:t>
      </w:r>
      <w:r w:rsidDel="00000000" w:rsidR="00000000" w:rsidRPr="00000000">
        <w:rPr>
          <w:rFonts w:ascii="Droid Sans Mono" w:cs="Droid Sans Mono" w:eastAsia="Droid Sans Mono" w:hAnsi="Droid Sans Mono"/>
          <w:color w:val="990000"/>
          <w:sz w:val="20"/>
          <w:szCs w:val="20"/>
          <w:rtl w:val="0"/>
        </w:rPr>
        <w:t xml:space="preserve">@PG</w:t>
      </w:r>
      <w:r w:rsidDel="00000000" w:rsidR="00000000" w:rsidRPr="00000000">
        <w:rPr>
          <w:rtl w:val="0"/>
        </w:rPr>
        <w:t xml:space="preserve"> lines in this BAM file suggest that the reads were aligned using </w:t>
      </w:r>
      <w:r w:rsidDel="00000000" w:rsidR="00000000" w:rsidRPr="00000000">
        <w:rPr>
          <w:rFonts w:ascii="Droid Sans Mono" w:cs="Droid Sans Mono" w:eastAsia="Droid Sans Mono" w:hAnsi="Droid Sans Mono"/>
          <w:color w:val="990000"/>
          <w:sz w:val="20"/>
          <w:szCs w:val="20"/>
          <w:rtl w:val="0"/>
        </w:rPr>
        <w:t xml:space="preserve">bwa</w:t>
      </w:r>
      <w:r w:rsidDel="00000000" w:rsidR="00000000" w:rsidRPr="00000000">
        <w:rPr>
          <w:rtl w:val="0"/>
        </w:rPr>
        <w:t xml:space="preserve">, then </w:t>
      </w:r>
      <w:r w:rsidDel="00000000" w:rsidR="00000000" w:rsidRPr="00000000">
        <w:rPr>
          <w:rFonts w:ascii="Droid Sans Mono" w:cs="Droid Sans Mono" w:eastAsia="Droid Sans Mono" w:hAnsi="Droid Sans Mono"/>
          <w:color w:val="990000"/>
          <w:sz w:val="20"/>
          <w:szCs w:val="20"/>
          <w:rtl w:val="0"/>
        </w:rPr>
        <w:t xml:space="preserve">GATK</w:t>
      </w:r>
      <w:r w:rsidDel="00000000" w:rsidR="00000000" w:rsidRPr="00000000">
        <w:rPr>
          <w:rtl w:val="0"/>
        </w:rPr>
        <w:t xml:space="preserve"> was used to recalibrate qualities and realign indels.</w:t>
      </w: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b w:val="1"/>
          <w:rtl w:val="0"/>
        </w:rPr>
        <w:t xml:space="preserve">2.4</w:t>
      </w:r>
      <w:r w:rsidDel="00000000" w:rsidR="00000000" w:rsidRPr="00000000">
        <w:rPr>
          <w:rtl w:val="0"/>
        </w:rPr>
        <w:t xml:space="preserve"> Find </w:t>
      </w:r>
      <w:r w:rsidDel="00000000" w:rsidR="00000000" w:rsidRPr="00000000">
        <w:rPr>
          <w:rFonts w:ascii="Droid Sans Mono" w:cs="Droid Sans Mono" w:eastAsia="Droid Sans Mono" w:hAnsi="Droid Sans Mono"/>
          <w:color w:val="990000"/>
          <w:sz w:val="20"/>
          <w:szCs w:val="20"/>
          <w:rtl w:val="0"/>
        </w:rPr>
        <w:t xml:space="preserve">VN</w:t>
      </w:r>
      <w:r w:rsidDel="00000000" w:rsidR="00000000" w:rsidRPr="00000000">
        <w:rPr>
          <w:rtl w:val="0"/>
        </w:rPr>
        <w:t xml:space="preserve"> field of the </w:t>
      </w:r>
      <w:r w:rsidDel="00000000" w:rsidR="00000000" w:rsidRPr="00000000">
        <w:rPr>
          <w:rFonts w:ascii="Droid Sans Mono" w:cs="Droid Sans Mono" w:eastAsia="Droid Sans Mono" w:hAnsi="Droid Sans Mono"/>
          <w:color w:val="990000"/>
          <w:sz w:val="20"/>
          <w:szCs w:val="20"/>
          <w:rtl w:val="0"/>
        </w:rPr>
        <w:t xml:space="preserve">@PG</w:t>
      </w:r>
      <w:r w:rsidDel="00000000" w:rsidR="00000000" w:rsidRPr="00000000">
        <w:rPr>
          <w:rtl w:val="0"/>
        </w:rPr>
        <w:t xml:space="preserve"> line.</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b w:val="1"/>
          <w:rtl w:val="0"/>
        </w:rPr>
        <w:t xml:space="preserve">3.1</w:t>
      </w:r>
      <w:r w:rsidDel="00000000" w:rsidR="00000000" w:rsidRPr="00000000">
        <w:rPr>
          <w:rtl w:val="0"/>
        </w:rPr>
        <w:t xml:space="preserve"> The name of the first read is </w:t>
      </w:r>
      <w:r w:rsidDel="00000000" w:rsidR="00000000" w:rsidRPr="00000000">
        <w:rPr>
          <w:rFonts w:ascii="Droid Sans Mono" w:cs="Droid Sans Mono" w:eastAsia="Droid Sans Mono" w:hAnsi="Droid Sans Mono"/>
          <w:color w:val="990000"/>
          <w:sz w:val="20"/>
          <w:szCs w:val="20"/>
          <w:rtl w:val="0"/>
        </w:rPr>
        <w:t xml:space="preserve">ERR003814.1408899</w:t>
      </w:r>
      <w:r w:rsidDel="00000000" w:rsidR="00000000" w:rsidRPr="00000000">
        <w:rPr>
          <w:rtl w:val="0"/>
        </w:rPr>
        <w:t xml:space="preserve">, use for example a command like this</w:t>
      </w:r>
    </w:p>
    <w:p w:rsidR="00000000" w:rsidDel="00000000" w:rsidP="00000000" w:rsidRDefault="00000000" w:rsidRPr="00000000" w14:paraId="0000009B">
      <w:pPr>
        <w:ind w:left="1440" w:firstLine="0"/>
        <w:rPr/>
      </w:pPr>
      <w:r w:rsidDel="00000000" w:rsidR="00000000" w:rsidRPr="00000000">
        <w:rPr>
          <w:rFonts w:ascii="Droid Sans Mono" w:cs="Droid Sans Mono" w:eastAsia="Droid Sans Mono" w:hAnsi="Droid Sans Mono"/>
          <w:color w:val="990000"/>
          <w:sz w:val="20"/>
          <w:szCs w:val="20"/>
          <w:rtl w:val="0"/>
        </w:rPr>
        <w:t xml:space="preserve">samtools view NA20538.bam | head -1 | cut -f1</w:t>
      </w: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b w:val="1"/>
          <w:rtl w:val="0"/>
        </w:rPr>
        <w:t xml:space="preserve">3.2</w:t>
      </w:r>
      <w:r w:rsidDel="00000000" w:rsidR="00000000" w:rsidRPr="00000000">
        <w:rPr>
          <w:rtl w:val="0"/>
        </w:rPr>
        <w:t xml:space="preserve"> Chromosome 1, position 19999970</w:t>
      </w:r>
    </w:p>
    <w:p w:rsidR="00000000" w:rsidDel="00000000" w:rsidP="00000000" w:rsidRDefault="00000000" w:rsidRPr="00000000" w14:paraId="0000009D">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samtools view NA20538.bam | head -1 | cut -f3,4</w:t>
      </w:r>
    </w:p>
    <w:p w:rsidR="00000000" w:rsidDel="00000000" w:rsidP="00000000" w:rsidRDefault="00000000" w:rsidRPr="00000000" w14:paraId="0000009E">
      <w:pPr>
        <w:ind w:left="720" w:firstLine="0"/>
        <w:rPr/>
      </w:pPr>
      <w:r w:rsidDel="00000000" w:rsidR="00000000" w:rsidRPr="00000000">
        <w:rPr>
          <w:b w:val="1"/>
          <w:rtl w:val="0"/>
        </w:rPr>
        <w:t xml:space="preserve">3.3</w:t>
      </w:r>
      <w:r w:rsidDel="00000000" w:rsidR="00000000" w:rsidRPr="00000000">
        <w:rPr>
          <w:rtl w:val="0"/>
        </w:rPr>
        <w:t xml:space="preserve"> Q23</w:t>
      </w:r>
    </w:p>
    <w:p w:rsidR="00000000" w:rsidDel="00000000" w:rsidP="00000000" w:rsidRDefault="00000000" w:rsidRPr="00000000" w14:paraId="0000009F">
      <w:pPr>
        <w:ind w:left="1440" w:firstLine="0"/>
        <w:rPr/>
      </w:pPr>
      <w:r w:rsidDel="00000000" w:rsidR="00000000" w:rsidRPr="00000000">
        <w:rPr>
          <w:rFonts w:ascii="Droid Sans Mono" w:cs="Droid Sans Mono" w:eastAsia="Droid Sans Mono" w:hAnsi="Droid Sans Mono"/>
          <w:color w:val="990000"/>
          <w:sz w:val="20"/>
          <w:szCs w:val="20"/>
          <w:rtl w:val="0"/>
        </w:rPr>
        <w:t xml:space="preserve">samtools view NA20538.bam | head -1 | cut -f5</w:t>
      </w:r>
      <w:r w:rsidDel="00000000" w:rsidR="00000000" w:rsidRPr="00000000">
        <w:rPr>
          <w:rtl w:val="0"/>
        </w:rPr>
      </w:r>
    </w:p>
    <w:p w:rsidR="00000000" w:rsidDel="00000000" w:rsidP="00000000" w:rsidRDefault="00000000" w:rsidRPr="00000000" w14:paraId="000000A0">
      <w:pPr>
        <w:ind w:left="720" w:firstLine="0"/>
        <w:rPr>
          <w:rFonts w:ascii="Droid Sans Mono" w:cs="Droid Sans Mono" w:eastAsia="Droid Sans Mono" w:hAnsi="Droid Sans Mono"/>
          <w:color w:val="990000"/>
          <w:sz w:val="20"/>
          <w:szCs w:val="20"/>
        </w:rPr>
      </w:pPr>
      <w:r w:rsidDel="00000000" w:rsidR="00000000" w:rsidRPr="00000000">
        <w:rPr>
          <w:b w:val="1"/>
          <w:rtl w:val="0"/>
        </w:rPr>
        <w:t xml:space="preserve">3.4</w:t>
      </w:r>
      <w:r w:rsidDel="00000000" w:rsidR="00000000" w:rsidRPr="00000000">
        <w:rPr>
          <w:rtl w:val="0"/>
        </w:rPr>
        <w:t xml:space="preserve"> Use the command</w:t>
      </w:r>
      <w:r w:rsidDel="00000000" w:rsidR="00000000" w:rsidRPr="00000000">
        <w:rPr>
          <w:rtl w:val="0"/>
        </w:rPr>
      </w:r>
    </w:p>
    <w:p w:rsidR="00000000" w:rsidDel="00000000" w:rsidP="00000000" w:rsidRDefault="00000000" w:rsidRPr="00000000" w14:paraId="000000A1">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samtools view -C -T Saccharomyces_cerevisiae.EF4.68.dna.toplevel.fa</w:t>
      </w:r>
    </w:p>
    <w:p w:rsidR="00000000" w:rsidDel="00000000" w:rsidP="00000000" w:rsidRDefault="00000000" w:rsidRPr="00000000" w14:paraId="000000A2">
      <w:pPr>
        <w:ind w:left="1440" w:firstLine="0"/>
        <w:rPr/>
      </w:pPr>
      <w:r w:rsidDel="00000000" w:rsidR="00000000" w:rsidRPr="00000000">
        <w:rPr>
          <w:rFonts w:ascii="Droid Sans Mono" w:cs="Droid Sans Mono" w:eastAsia="Droid Sans Mono" w:hAnsi="Droid Sans Mono"/>
          <w:color w:val="990000"/>
          <w:sz w:val="20"/>
          <w:szCs w:val="20"/>
          <w:rtl w:val="0"/>
        </w:rPr>
        <w:t xml:space="preserve">-o yeast.cram yeast.bam</w:t>
      </w: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b w:val="1"/>
          <w:rtl w:val="0"/>
        </w:rPr>
        <w:t xml:space="preserve">3.5</w:t>
      </w:r>
      <w:r w:rsidDel="00000000" w:rsidR="00000000" w:rsidRPr="00000000">
        <w:rPr>
          <w:rtl w:val="0"/>
        </w:rPr>
        <w:t xml:space="preserve"> Use the command</w:t>
      </w:r>
    </w:p>
    <w:p w:rsidR="00000000" w:rsidDel="00000000" w:rsidP="00000000" w:rsidRDefault="00000000" w:rsidRPr="00000000" w14:paraId="000000A4">
      <w:pPr>
        <w:ind w:left="1440" w:firstLine="0"/>
        <w:rPr/>
      </w:pPr>
      <w:r w:rsidDel="00000000" w:rsidR="00000000" w:rsidRPr="00000000">
        <w:rPr>
          <w:rFonts w:ascii="Droid Sans Mono" w:cs="Droid Sans Mono" w:eastAsia="Droid Sans Mono" w:hAnsi="Droid Sans Mono"/>
          <w:color w:val="990000"/>
          <w:sz w:val="20"/>
          <w:szCs w:val="20"/>
          <w:rtl w:val="0"/>
        </w:rPr>
        <w:t xml:space="preserve">ls -lh yeast.bam yeast.cram</w:t>
      </w: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b w:val="1"/>
          <w:color w:val="990000"/>
        </w:rPr>
      </w:pPr>
      <w:r w:rsidDel="00000000" w:rsidR="00000000" w:rsidRPr="00000000">
        <w:rPr>
          <w:b w:val="1"/>
          <w:rtl w:val="0"/>
        </w:rPr>
        <w:t xml:space="preserve">4.1</w:t>
      </w:r>
      <w:r w:rsidDel="00000000" w:rsidR="00000000" w:rsidRPr="00000000">
        <w:rPr>
          <w:rtl w:val="0"/>
        </w:rPr>
        <w:t xml:space="preserve">  Lookup the </w:t>
      </w:r>
      <w:r w:rsidDel="00000000" w:rsidR="00000000" w:rsidRPr="00000000">
        <w:rPr>
          <w:rFonts w:ascii="Droid Sans Mono" w:cs="Droid Sans Mono" w:eastAsia="Droid Sans Mono" w:hAnsi="Droid Sans Mono"/>
          <w:color w:val="990000"/>
          <w:sz w:val="20"/>
          <w:szCs w:val="20"/>
          <w:rtl w:val="0"/>
        </w:rPr>
        <w:t xml:space="preserve">##reference</w:t>
      </w:r>
      <w:r w:rsidDel="00000000" w:rsidR="00000000" w:rsidRPr="00000000">
        <w:rPr>
          <w:rtl w:val="0"/>
        </w:rPr>
        <w:t xml:space="preserve"> line</w:t>
      </w: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b w:val="1"/>
          <w:rtl w:val="0"/>
        </w:rPr>
        <w:t xml:space="preserve">4.2</w:t>
      </w:r>
      <w:r w:rsidDel="00000000" w:rsidR="00000000" w:rsidRPr="00000000">
        <w:rPr>
          <w:rtl w:val="0"/>
        </w:rPr>
        <w:t xml:space="preserve"> Use the command</w:t>
      </w:r>
    </w:p>
    <w:p w:rsidR="00000000" w:rsidDel="00000000" w:rsidP="00000000" w:rsidRDefault="00000000" w:rsidRPr="00000000" w14:paraId="000000A9">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view -O z -o 1kg.vcf.gz 1kg.bcf</w:t>
      </w:r>
    </w:p>
    <w:p w:rsidR="00000000" w:rsidDel="00000000" w:rsidP="00000000" w:rsidRDefault="00000000" w:rsidRPr="00000000" w14:paraId="000000AA">
      <w:pPr>
        <w:ind w:left="720" w:firstLine="0"/>
        <w:rPr/>
      </w:pPr>
      <w:r w:rsidDel="00000000" w:rsidR="00000000" w:rsidRPr="00000000">
        <w:rPr>
          <w:b w:val="1"/>
          <w:rtl w:val="0"/>
        </w:rPr>
        <w:t xml:space="preserve">4.3 </w:t>
      </w:r>
      <w:r w:rsidDel="00000000" w:rsidR="00000000" w:rsidRPr="00000000">
        <w:rPr>
          <w:rtl w:val="0"/>
        </w:rPr>
        <w:t xml:space="preserve">Use the following commands:</w:t>
      </w:r>
    </w:p>
    <w:p w:rsidR="00000000" w:rsidDel="00000000" w:rsidP="00000000" w:rsidRDefault="00000000" w:rsidRPr="00000000" w14:paraId="000000AB">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index 1kg.bcf</w:t>
      </w:r>
    </w:p>
    <w:p w:rsidR="00000000" w:rsidDel="00000000" w:rsidP="00000000" w:rsidRDefault="00000000" w:rsidRPr="00000000" w14:paraId="000000AC">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view -H -r 20:24042765-24043073 1kg.bcf | less -S</w:t>
      </w:r>
    </w:p>
    <w:p w:rsidR="00000000" w:rsidDel="00000000" w:rsidP="00000000" w:rsidRDefault="00000000" w:rsidRPr="00000000" w14:paraId="000000AD">
      <w:pPr>
        <w:ind w:left="720" w:firstLine="0"/>
        <w:rPr/>
      </w:pPr>
      <w:r w:rsidDel="00000000" w:rsidR="00000000" w:rsidRPr="00000000">
        <w:rPr>
          <w:b w:val="1"/>
          <w:rtl w:val="0"/>
        </w:rPr>
        <w:t xml:space="preserve">4.4</w:t>
      </w:r>
      <w:r w:rsidDel="00000000" w:rsidR="00000000" w:rsidRPr="00000000">
        <w:rPr>
          <w:rtl w:val="0"/>
        </w:rPr>
        <w:t xml:space="preserve"> Use </w:t>
      </w:r>
      <w:r w:rsidDel="00000000" w:rsidR="00000000" w:rsidRPr="00000000">
        <w:rPr>
          <w:rFonts w:ascii="Droid Sans Mono" w:cs="Droid Sans Mono" w:eastAsia="Droid Sans Mono" w:hAnsi="Droid Sans Mono"/>
          <w:color w:val="990000"/>
          <w:sz w:val="20"/>
          <w:szCs w:val="20"/>
          <w:rtl w:val="0"/>
        </w:rPr>
        <w:t xml:space="preserve">bcftools query -l 1kg.bcf</w:t>
      </w:r>
      <w:r w:rsidDel="00000000" w:rsidR="00000000" w:rsidRPr="00000000">
        <w:rPr>
          <w:rtl w:val="0"/>
        </w:rPr>
        <w:t xml:space="preserve"> to get list of samples and </w:t>
      </w:r>
      <w:r w:rsidDel="00000000" w:rsidR="00000000" w:rsidRPr="00000000">
        <w:rPr>
          <w:rFonts w:ascii="Droid Sans Mono" w:cs="Droid Sans Mono" w:eastAsia="Droid Sans Mono" w:hAnsi="Droid Sans Mono"/>
          <w:color w:val="990000"/>
          <w:sz w:val="20"/>
          <w:szCs w:val="20"/>
          <w:rtl w:val="0"/>
        </w:rPr>
        <w:t xml:space="preserve">wc -l</w:t>
      </w:r>
      <w:r w:rsidDel="00000000" w:rsidR="00000000" w:rsidRPr="00000000">
        <w:rPr>
          <w:rtl w:val="0"/>
        </w:rPr>
        <w:t xml:space="preserve"> to count the lines</w:t>
      </w:r>
    </w:p>
    <w:p w:rsidR="00000000" w:rsidDel="00000000" w:rsidP="00000000" w:rsidRDefault="00000000" w:rsidRPr="00000000" w14:paraId="000000AE">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query -l 1kg.bcf | wc -l</w:t>
      </w:r>
    </w:p>
    <w:p w:rsidR="00000000" w:rsidDel="00000000" w:rsidP="00000000" w:rsidRDefault="00000000" w:rsidRPr="00000000" w14:paraId="000000AF">
      <w:pPr>
        <w:ind w:left="720" w:firstLine="0"/>
        <w:rPr/>
      </w:pPr>
      <w:r w:rsidDel="00000000" w:rsidR="00000000" w:rsidRPr="00000000">
        <w:rPr>
          <w:b w:val="1"/>
          <w:rtl w:val="0"/>
        </w:rPr>
        <w:t xml:space="preserve">4.5</w:t>
      </w:r>
      <w:r w:rsidDel="00000000" w:rsidR="00000000" w:rsidRPr="00000000">
        <w:rPr>
          <w:rtl w:val="0"/>
        </w:rPr>
        <w:t xml:space="preserve"> The complete command is</w:t>
      </w:r>
    </w:p>
    <w:p w:rsidR="00000000" w:rsidDel="00000000" w:rsidP="00000000" w:rsidRDefault="00000000" w:rsidRPr="00000000" w14:paraId="000000B0">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query -r 20:24019472 -s HG00107,HG00108 -f '%POS [ %GT]\n' 1kg.bcf</w:t>
      </w:r>
    </w:p>
    <w:p w:rsidR="00000000" w:rsidDel="00000000" w:rsidP="00000000" w:rsidRDefault="00000000" w:rsidRPr="00000000" w14:paraId="000000B1">
      <w:pPr>
        <w:ind w:left="720" w:firstLine="0"/>
        <w:rPr/>
      </w:pPr>
      <w:r w:rsidDel="00000000" w:rsidR="00000000" w:rsidRPr="00000000">
        <w:rPr>
          <w:b w:val="1"/>
          <w:rtl w:val="0"/>
        </w:rPr>
        <w:t xml:space="preserve">4.6</w:t>
      </w:r>
      <w:r w:rsidDel="00000000" w:rsidR="00000000" w:rsidRPr="00000000">
        <w:rPr>
          <w:rtl w:val="0"/>
        </w:rPr>
        <w:t xml:space="preserve"> The command can look like this:</w:t>
      </w:r>
    </w:p>
    <w:p w:rsidR="00000000" w:rsidDel="00000000" w:rsidP="00000000" w:rsidRDefault="00000000" w:rsidRPr="00000000" w14:paraId="000000B2">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query -i 'AC&gt;10' -f '%POS\n' 1kg.bcf | wc -l</w:t>
      </w:r>
    </w:p>
    <w:p w:rsidR="00000000" w:rsidDel="00000000" w:rsidP="00000000" w:rsidRDefault="00000000" w:rsidRPr="00000000" w14:paraId="000000B3">
      <w:pPr>
        <w:ind w:left="720" w:firstLine="0"/>
        <w:rPr/>
      </w:pPr>
      <w:r w:rsidDel="00000000" w:rsidR="00000000" w:rsidRPr="00000000">
        <w:rPr>
          <w:b w:val="1"/>
          <w:rtl w:val="0"/>
        </w:rPr>
        <w:t xml:space="preserve">4.7</w:t>
      </w:r>
      <w:r w:rsidDel="00000000" w:rsidR="00000000" w:rsidRPr="00000000">
        <w:rPr>
          <w:rtl w:val="0"/>
        </w:rPr>
        <w:t xml:space="preserve"> The complete command is</w:t>
      </w:r>
    </w:p>
    <w:p w:rsidR="00000000" w:rsidDel="00000000" w:rsidP="00000000" w:rsidRDefault="00000000" w:rsidRPr="00000000" w14:paraId="000000B4">
      <w:pPr>
        <w:ind w:left="1440" w:firstLine="0"/>
        <w:rPr/>
      </w:pPr>
      <w:r w:rsidDel="00000000" w:rsidR="00000000" w:rsidRPr="00000000">
        <w:rPr>
          <w:rFonts w:ascii="Droid Sans Mono" w:cs="Droid Sans Mono" w:eastAsia="Droid Sans Mono" w:hAnsi="Droid Sans Mono"/>
          <w:color w:val="990000"/>
          <w:sz w:val="20"/>
          <w:szCs w:val="20"/>
          <w:rtl w:val="0"/>
        </w:rPr>
        <w:t xml:space="preserve">bcftools query -s HG00107 -i 'FORMAT/DP&gt;10 &amp; FORMAT/GT="alt"' -f '%POS [ %GT %DP]\n' 1kg.bcf | head</w:t>
      </w: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b w:val="1"/>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b w:val="1"/>
          <w:rtl w:val="0"/>
        </w:rPr>
        <w:t xml:space="preserve">5.1</w:t>
      </w:r>
      <w:r w:rsidDel="00000000" w:rsidR="00000000" w:rsidRPr="00000000">
        <w:rPr>
          <w:rtl w:val="0"/>
        </w:rPr>
        <w:t xml:space="preserve"> You can use the following commands</w:t>
      </w:r>
    </w:p>
    <w:p w:rsidR="00000000" w:rsidDel="00000000" w:rsidP="00000000" w:rsidRDefault="00000000" w:rsidRPr="00000000" w14:paraId="000000B8">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head 60A_Sc_DBVPG6044/lane1/s_7_1.fastq | grep ^@</w:t>
      </w:r>
    </w:p>
    <w:p w:rsidR="00000000" w:rsidDel="00000000" w:rsidP="00000000" w:rsidRDefault="00000000" w:rsidRPr="00000000" w14:paraId="000000B9">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head 60A_Sc_DBVPG6044/lane1/s_7_2.fastq | grep ^@</w:t>
      </w:r>
    </w:p>
    <w:p w:rsidR="00000000" w:rsidDel="00000000" w:rsidP="00000000" w:rsidRDefault="00000000" w:rsidRPr="00000000" w14:paraId="000000BA">
      <w:pPr>
        <w:ind w:left="1440" w:firstLine="0"/>
        <w:rPr/>
      </w:pPr>
      <w:r w:rsidDel="00000000" w:rsidR="00000000" w:rsidRPr="00000000">
        <w:rPr>
          <w:rFonts w:ascii="Droid Sans Mono" w:cs="Droid Sans Mono" w:eastAsia="Droid Sans Mono" w:hAnsi="Droid Sans Mono"/>
          <w:color w:val="990000"/>
          <w:sz w:val="20"/>
          <w:szCs w:val="20"/>
          <w:rtl w:val="0"/>
        </w:rPr>
        <w:t xml:space="preserve">wc -l 60A_Sc_DBVPG6044/lane1/*.fastq</w:t>
      </w: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b w:val="1"/>
          <w:rtl w:val="0"/>
        </w:rPr>
        <w:t xml:space="preserve">5.2</w:t>
      </w:r>
      <w:r w:rsidDel="00000000" w:rsidR="00000000" w:rsidRPr="00000000">
        <w:rPr>
          <w:rtl w:val="0"/>
        </w:rPr>
        <w:t xml:space="preserve"> Look inside the file and locate the field "raw total sequences". To extract the information quickly from multiple files, commands similar to the following can be used:</w:t>
      </w:r>
    </w:p>
    <w:p w:rsidR="00000000" w:rsidDel="00000000" w:rsidP="00000000" w:rsidRDefault="00000000" w:rsidRPr="00000000" w14:paraId="000000BC">
      <w:pPr>
        <w:ind w:left="1440" w:firstLine="0"/>
        <w:rPr/>
      </w:pPr>
      <w:r w:rsidDel="00000000" w:rsidR="00000000" w:rsidRPr="00000000">
        <w:rPr>
          <w:rFonts w:ascii="Droid Sans Mono" w:cs="Droid Sans Mono" w:eastAsia="Droid Sans Mono" w:hAnsi="Droid Sans Mono"/>
          <w:color w:val="990000"/>
          <w:sz w:val="20"/>
          <w:szCs w:val="20"/>
          <w:rtl w:val="0"/>
        </w:rPr>
        <w:t xml:space="preserve">grep ^SN lane*.sorted.bam.bchk | awk -F'\t' '$2=="raw total sequences:"'</w:t>
      </w: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b w:val="1"/>
          <w:rtl w:val="0"/>
        </w:rPr>
        <w:t xml:space="preserve">5.3</w:t>
      </w:r>
      <w:r w:rsidDel="00000000" w:rsidR="00000000" w:rsidRPr="00000000">
        <w:rPr>
          <w:rtl w:val="0"/>
        </w:rPr>
        <w:t xml:space="preserve"> Locate the field "reads mapped" or use the command</w:t>
      </w:r>
    </w:p>
    <w:p w:rsidR="00000000" w:rsidDel="00000000" w:rsidP="00000000" w:rsidRDefault="00000000" w:rsidRPr="00000000" w14:paraId="000000BE">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grep ^SN lane*.sorted.bam.bchk | awk -F'\t' '$2=="reads mapped:"'</w:t>
      </w:r>
    </w:p>
    <w:p w:rsidR="00000000" w:rsidDel="00000000" w:rsidP="00000000" w:rsidRDefault="00000000" w:rsidRPr="00000000" w14:paraId="000000BF">
      <w:pPr>
        <w:ind w:left="720" w:firstLine="0"/>
        <w:rPr/>
      </w:pPr>
      <w:r w:rsidDel="00000000" w:rsidR="00000000" w:rsidRPr="00000000">
        <w:rPr>
          <w:b w:val="1"/>
          <w:rtl w:val="0"/>
        </w:rPr>
        <w:t xml:space="preserve">5.4</w:t>
      </w:r>
      <w:r w:rsidDel="00000000" w:rsidR="00000000" w:rsidRPr="00000000">
        <w:rPr>
          <w:rtl w:val="0"/>
        </w:rPr>
        <w:t xml:space="preserve"> Locate the field "pairs on different chromosomes" or use the command</w:t>
      </w:r>
    </w:p>
    <w:p w:rsidR="00000000" w:rsidDel="00000000" w:rsidP="00000000" w:rsidRDefault="00000000" w:rsidRPr="00000000" w14:paraId="000000C0">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grep ^SN lane*.sorted.bam.bchk | awk -F'\t' '$2=="pairs on different chromosomes:"'</w:t>
      </w:r>
    </w:p>
    <w:p w:rsidR="00000000" w:rsidDel="00000000" w:rsidP="00000000" w:rsidRDefault="00000000" w:rsidRPr="00000000" w14:paraId="000000C1">
      <w:pPr>
        <w:ind w:left="720" w:firstLine="0"/>
        <w:rPr/>
      </w:pPr>
      <w:r w:rsidDel="00000000" w:rsidR="00000000" w:rsidRPr="00000000">
        <w:rPr>
          <w:b w:val="1"/>
          <w:rtl w:val="0"/>
        </w:rPr>
        <w:t xml:space="preserve">5.5</w:t>
      </w:r>
      <w:r w:rsidDel="00000000" w:rsidR="00000000" w:rsidRPr="00000000">
        <w:rPr>
          <w:rtl w:val="0"/>
        </w:rPr>
        <w:t xml:space="preserve"> Locate the "insert size" fields</w:t>
      </w:r>
      <w:r w:rsidDel="00000000" w:rsidR="00000000" w:rsidRPr="00000000">
        <w:rPr>
          <w:rtl w:val="0"/>
        </w:rPr>
      </w:r>
    </w:p>
    <w:sectPr>
      <w:pgSz w:h="16838" w:w="11906"/>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mtools.github.io/hts-specs" TargetMode="External"/><Relationship Id="rId10" Type="http://schemas.openxmlformats.org/officeDocument/2006/relationships/hyperlink" Target="http://samtools.github.io/hts-specs" TargetMode="External"/><Relationship Id="rId13" Type="http://schemas.openxmlformats.org/officeDocument/2006/relationships/hyperlink" Target="http://samtools.github.io/bcftools/bcftools.html#query" TargetMode="External"/><Relationship Id="rId12" Type="http://schemas.openxmlformats.org/officeDocument/2006/relationships/hyperlink" Target="http://samtools.github.io/bcftools/bcftools.html#qu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mtools.github.io/hts-specs/SAMv1.pdf" TargetMode="External"/><Relationship Id="rId5" Type="http://schemas.openxmlformats.org/officeDocument/2006/relationships/styles" Target="styles.xml"/><Relationship Id="rId6" Type="http://schemas.openxmlformats.org/officeDocument/2006/relationships/hyperlink" Target="https://tinyurl.com/ybyq3rk3" TargetMode="External"/><Relationship Id="rId7" Type="http://schemas.openxmlformats.org/officeDocument/2006/relationships/hyperlink" Target="http://samtools.github.io/hts-specs" TargetMode="External"/><Relationship Id="rId8" Type="http://schemas.openxmlformats.org/officeDocument/2006/relationships/hyperlink" Target="http://samtools.github.io/hts-sp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